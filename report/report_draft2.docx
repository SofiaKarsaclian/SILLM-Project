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18398" w14:textId="5665359B" w:rsidR="00EC4B8B" w:rsidRPr="00EC4B8B" w:rsidRDefault="00EC4B8B" w:rsidP="00EC4B8B">
      <w:pPr>
        <w:pStyle w:val="NormalWeb"/>
        <w:numPr>
          <w:ilvl w:val="0"/>
          <w:numId w:val="8"/>
        </w:numPr>
        <w:spacing w:before="0" w:beforeAutospacing="0" w:after="0" w:afterAutospacing="0"/>
        <w:textAlignment w:val="baseline"/>
        <w:rPr>
          <w:rFonts w:asciiTheme="minorHAnsi" w:hAnsiTheme="minorHAnsi" w:cstheme="minorHAnsi"/>
          <w:color w:val="000000"/>
          <w:sz w:val="22"/>
          <w:szCs w:val="22"/>
        </w:rPr>
      </w:pPr>
      <w:r w:rsidRPr="00EC4B8B">
        <w:rPr>
          <w:rFonts w:asciiTheme="minorHAnsi" w:hAnsiTheme="minorHAnsi" w:cstheme="minorHAnsi"/>
          <w:color w:val="000000"/>
          <w:sz w:val="22"/>
          <w:szCs w:val="22"/>
        </w:rPr>
        <w:t>Motivation:</w:t>
      </w:r>
    </w:p>
    <w:p w14:paraId="7B124996" w14:textId="77777777" w:rsidR="00EC4B8B" w:rsidRPr="00EC4B8B" w:rsidRDefault="00EC4B8B" w:rsidP="00EC4B8B">
      <w:pPr>
        <w:pStyle w:val="NormalWeb"/>
        <w:spacing w:before="0" w:beforeAutospacing="0" w:after="0" w:afterAutospacing="0"/>
        <w:ind w:left="1440"/>
        <w:rPr>
          <w:rFonts w:asciiTheme="minorHAnsi" w:hAnsiTheme="minorHAnsi" w:cstheme="minorHAnsi"/>
          <w:sz w:val="22"/>
          <w:szCs w:val="22"/>
        </w:rPr>
      </w:pPr>
      <w:r w:rsidRPr="00EC4B8B">
        <w:rPr>
          <w:rFonts w:asciiTheme="minorHAnsi" w:hAnsiTheme="minorHAnsi" w:cstheme="minorHAnsi"/>
          <w:color w:val="000000"/>
          <w:sz w:val="22"/>
          <w:szCs w:val="22"/>
        </w:rPr>
        <w:t>What question(s) do you seek to answer and why?</w:t>
      </w:r>
    </w:p>
    <w:p w14:paraId="079E0AF0" w14:textId="77777777" w:rsidR="00EC4B8B" w:rsidRPr="00EC4B8B" w:rsidRDefault="00EC4B8B" w:rsidP="00EC4B8B">
      <w:pPr>
        <w:pStyle w:val="NormalWeb"/>
        <w:numPr>
          <w:ilvl w:val="0"/>
          <w:numId w:val="8"/>
        </w:numPr>
        <w:spacing w:before="0" w:beforeAutospacing="0" w:after="0" w:afterAutospacing="0"/>
        <w:textAlignment w:val="baseline"/>
        <w:rPr>
          <w:rFonts w:asciiTheme="minorHAnsi" w:hAnsiTheme="minorHAnsi" w:cstheme="minorHAnsi"/>
          <w:color w:val="000000"/>
          <w:sz w:val="22"/>
          <w:szCs w:val="22"/>
        </w:rPr>
      </w:pPr>
      <w:r w:rsidRPr="00EC4B8B">
        <w:rPr>
          <w:rFonts w:asciiTheme="minorHAnsi" w:hAnsiTheme="minorHAnsi" w:cstheme="minorHAnsi"/>
          <w:color w:val="000000"/>
          <w:sz w:val="22"/>
          <w:szCs w:val="22"/>
        </w:rPr>
        <w:t>Background:</w:t>
      </w:r>
    </w:p>
    <w:p w14:paraId="55164E03" w14:textId="77777777" w:rsidR="00EC4B8B" w:rsidRPr="00EC4B8B" w:rsidRDefault="00EC4B8B" w:rsidP="00EC4B8B">
      <w:pPr>
        <w:pStyle w:val="NormalWeb"/>
        <w:spacing w:before="0" w:beforeAutospacing="0" w:after="0" w:afterAutospacing="0"/>
        <w:ind w:left="1440"/>
        <w:rPr>
          <w:rFonts w:asciiTheme="minorHAnsi" w:hAnsiTheme="minorHAnsi" w:cstheme="minorHAnsi"/>
          <w:sz w:val="22"/>
          <w:szCs w:val="22"/>
        </w:rPr>
      </w:pPr>
      <w:r w:rsidRPr="00EC4B8B">
        <w:rPr>
          <w:rFonts w:asciiTheme="minorHAnsi" w:hAnsiTheme="minorHAnsi" w:cstheme="minorHAnsi"/>
          <w:color w:val="000000"/>
          <w:sz w:val="22"/>
          <w:szCs w:val="22"/>
        </w:rPr>
        <w:t>Who has worked on this before? How does this project relate to the content covered in the lectures and tutorials?</w:t>
      </w:r>
    </w:p>
    <w:p w14:paraId="53BBA51A" w14:textId="77777777" w:rsidR="00EC4B8B" w:rsidRPr="00EC4B8B" w:rsidRDefault="00EC4B8B" w:rsidP="00EC4B8B">
      <w:pPr>
        <w:pStyle w:val="NormalWeb"/>
        <w:numPr>
          <w:ilvl w:val="0"/>
          <w:numId w:val="8"/>
        </w:numPr>
        <w:spacing w:before="0" w:beforeAutospacing="0" w:after="0" w:afterAutospacing="0"/>
        <w:textAlignment w:val="baseline"/>
        <w:rPr>
          <w:rFonts w:asciiTheme="minorHAnsi" w:hAnsiTheme="minorHAnsi" w:cstheme="minorHAnsi"/>
          <w:color w:val="000000"/>
          <w:sz w:val="22"/>
          <w:szCs w:val="22"/>
        </w:rPr>
      </w:pPr>
      <w:r w:rsidRPr="00EC4B8B">
        <w:rPr>
          <w:rFonts w:asciiTheme="minorHAnsi" w:hAnsiTheme="minorHAnsi" w:cstheme="minorHAnsi"/>
          <w:color w:val="000000"/>
          <w:sz w:val="22"/>
          <w:szCs w:val="22"/>
        </w:rPr>
        <w:t>Data:</w:t>
      </w:r>
    </w:p>
    <w:p w14:paraId="60B9B261" w14:textId="77777777" w:rsidR="00EC4B8B" w:rsidRPr="00EC4B8B" w:rsidRDefault="00EC4B8B" w:rsidP="00EC4B8B">
      <w:pPr>
        <w:pStyle w:val="NormalWeb"/>
        <w:spacing w:before="0" w:beforeAutospacing="0" w:after="0" w:afterAutospacing="0"/>
        <w:ind w:left="1440"/>
        <w:rPr>
          <w:rFonts w:asciiTheme="minorHAnsi" w:hAnsiTheme="minorHAnsi" w:cstheme="minorHAnsi"/>
          <w:sz w:val="22"/>
          <w:szCs w:val="22"/>
        </w:rPr>
      </w:pPr>
      <w:r w:rsidRPr="00EC4B8B">
        <w:rPr>
          <w:rFonts w:asciiTheme="minorHAnsi" w:hAnsiTheme="minorHAnsi" w:cstheme="minorHAnsi"/>
          <w:color w:val="000000"/>
          <w:sz w:val="22"/>
          <w:szCs w:val="22"/>
        </w:rPr>
        <w:t>Describe the data and any resources used to collect it. Explain how you filtered data, normalized values, computed additional variables, etc.</w:t>
      </w:r>
    </w:p>
    <w:p w14:paraId="4EFD2E92" w14:textId="77777777" w:rsidR="00EC4B8B" w:rsidRPr="00EC4B8B" w:rsidRDefault="00EC4B8B" w:rsidP="00EC4B8B">
      <w:pPr>
        <w:pStyle w:val="NormalWeb"/>
        <w:numPr>
          <w:ilvl w:val="0"/>
          <w:numId w:val="8"/>
        </w:numPr>
        <w:spacing w:before="0" w:beforeAutospacing="0" w:after="0" w:afterAutospacing="0"/>
        <w:textAlignment w:val="baseline"/>
        <w:rPr>
          <w:rFonts w:asciiTheme="minorHAnsi" w:hAnsiTheme="minorHAnsi" w:cstheme="minorHAnsi"/>
          <w:color w:val="000000"/>
          <w:sz w:val="22"/>
          <w:szCs w:val="22"/>
        </w:rPr>
      </w:pPr>
      <w:r w:rsidRPr="00EC4B8B">
        <w:rPr>
          <w:rFonts w:asciiTheme="minorHAnsi" w:hAnsiTheme="minorHAnsi" w:cstheme="minorHAnsi"/>
          <w:color w:val="000000"/>
          <w:sz w:val="22"/>
          <w:szCs w:val="22"/>
        </w:rPr>
        <w:t>Methods:</w:t>
      </w:r>
    </w:p>
    <w:p w14:paraId="6DB48518" w14:textId="77777777" w:rsidR="00EC4B8B" w:rsidRPr="00EC4B8B" w:rsidRDefault="00EC4B8B" w:rsidP="00EC4B8B">
      <w:pPr>
        <w:pStyle w:val="NormalWeb"/>
        <w:spacing w:before="0" w:beforeAutospacing="0" w:after="0" w:afterAutospacing="0"/>
        <w:ind w:left="1440"/>
        <w:rPr>
          <w:rFonts w:asciiTheme="minorHAnsi" w:hAnsiTheme="minorHAnsi" w:cstheme="minorHAnsi"/>
          <w:sz w:val="22"/>
          <w:szCs w:val="22"/>
        </w:rPr>
      </w:pPr>
      <w:r w:rsidRPr="00EC4B8B">
        <w:rPr>
          <w:rFonts w:asciiTheme="minorHAnsi" w:hAnsiTheme="minorHAnsi" w:cstheme="minorHAnsi"/>
          <w:color w:val="000000"/>
          <w:sz w:val="22"/>
          <w:szCs w:val="22"/>
        </w:rPr>
        <w:t>Detail the data analysis and statistical methods. Justify your choice.</w:t>
      </w:r>
    </w:p>
    <w:p w14:paraId="600A7AB4" w14:textId="3ABC87DA" w:rsidR="00EC4B8B" w:rsidRPr="00EC4B8B" w:rsidRDefault="00EC4B8B" w:rsidP="00EC4B8B">
      <w:pPr>
        <w:pStyle w:val="NormalWeb"/>
        <w:numPr>
          <w:ilvl w:val="0"/>
          <w:numId w:val="8"/>
        </w:numPr>
        <w:spacing w:before="0" w:beforeAutospacing="0" w:after="0" w:afterAutospacing="0"/>
        <w:rPr>
          <w:rFonts w:asciiTheme="minorHAnsi" w:hAnsiTheme="minorHAnsi" w:cstheme="minorHAnsi"/>
          <w:sz w:val="22"/>
          <w:szCs w:val="22"/>
        </w:rPr>
      </w:pPr>
      <w:r w:rsidRPr="00EC4B8B">
        <w:rPr>
          <w:rFonts w:asciiTheme="minorHAnsi" w:hAnsiTheme="minorHAnsi" w:cstheme="minorHAnsi"/>
          <w:color w:val="000000"/>
          <w:sz w:val="22"/>
          <w:szCs w:val="22"/>
        </w:rPr>
        <w:t>Results:</w:t>
      </w:r>
    </w:p>
    <w:p w14:paraId="109C22BC" w14:textId="77777777" w:rsidR="00EC4B8B" w:rsidRPr="00EC4B8B" w:rsidRDefault="00EC4B8B" w:rsidP="00EC4B8B">
      <w:pPr>
        <w:pStyle w:val="NormalWeb"/>
        <w:spacing w:before="0" w:beforeAutospacing="0" w:after="0" w:afterAutospacing="0"/>
        <w:ind w:left="1440"/>
        <w:rPr>
          <w:rFonts w:asciiTheme="minorHAnsi" w:hAnsiTheme="minorHAnsi" w:cstheme="minorHAnsi"/>
          <w:sz w:val="22"/>
          <w:szCs w:val="22"/>
        </w:rPr>
      </w:pPr>
      <w:r w:rsidRPr="00EC4B8B">
        <w:rPr>
          <w:rFonts w:asciiTheme="minorHAnsi" w:hAnsiTheme="minorHAnsi" w:cstheme="minorHAnsi"/>
          <w:color w:val="000000"/>
          <w:sz w:val="22"/>
          <w:szCs w:val="22"/>
        </w:rPr>
        <w:t>Show the results of statistical analyses and visualizations that assess the question(s).</w:t>
      </w:r>
    </w:p>
    <w:p w14:paraId="0C8715F8" w14:textId="030FCF9B" w:rsidR="00EC4B8B" w:rsidRPr="00EC4B8B" w:rsidRDefault="00EC4B8B" w:rsidP="00EC4B8B">
      <w:pPr>
        <w:pStyle w:val="NormalWeb"/>
        <w:numPr>
          <w:ilvl w:val="0"/>
          <w:numId w:val="8"/>
        </w:numPr>
        <w:spacing w:before="0" w:beforeAutospacing="0" w:after="0" w:afterAutospacing="0"/>
        <w:rPr>
          <w:rFonts w:asciiTheme="minorHAnsi" w:hAnsiTheme="minorHAnsi" w:cstheme="minorHAnsi"/>
          <w:sz w:val="22"/>
          <w:szCs w:val="22"/>
        </w:rPr>
      </w:pPr>
      <w:r w:rsidRPr="00EC4B8B">
        <w:rPr>
          <w:rFonts w:asciiTheme="minorHAnsi" w:hAnsiTheme="minorHAnsi" w:cstheme="minorHAnsi"/>
          <w:color w:val="000000"/>
          <w:sz w:val="22"/>
          <w:szCs w:val="22"/>
        </w:rPr>
        <w:t>Discussion:</w:t>
      </w:r>
    </w:p>
    <w:p w14:paraId="356293B3" w14:textId="77777777" w:rsidR="00EC4B8B" w:rsidRPr="00EC4B8B" w:rsidRDefault="00EC4B8B" w:rsidP="00EC4B8B">
      <w:pPr>
        <w:pStyle w:val="NormalWeb"/>
        <w:spacing w:before="0" w:beforeAutospacing="0" w:after="0" w:afterAutospacing="0"/>
        <w:ind w:left="1440"/>
        <w:rPr>
          <w:rFonts w:asciiTheme="minorHAnsi" w:hAnsiTheme="minorHAnsi" w:cstheme="minorHAnsi"/>
          <w:color w:val="000000"/>
          <w:sz w:val="22"/>
          <w:szCs w:val="22"/>
        </w:rPr>
      </w:pPr>
      <w:r w:rsidRPr="00EC4B8B">
        <w:rPr>
          <w:rFonts w:asciiTheme="minorHAnsi" w:hAnsiTheme="minorHAnsi" w:cstheme="minorHAnsi"/>
          <w:color w:val="000000"/>
          <w:sz w:val="22"/>
          <w:szCs w:val="22"/>
        </w:rPr>
        <w:t xml:space="preserve">Evaluate answers to the question and their reliability. Assess limitations and critique. Relate to results from other work or replicated </w:t>
      </w:r>
      <w:proofErr w:type="gramStart"/>
      <w:r w:rsidRPr="00EC4B8B">
        <w:rPr>
          <w:rFonts w:asciiTheme="minorHAnsi" w:hAnsiTheme="minorHAnsi" w:cstheme="minorHAnsi"/>
          <w:color w:val="000000"/>
          <w:sz w:val="22"/>
          <w:szCs w:val="22"/>
        </w:rPr>
        <w:t>paper</w:t>
      </w:r>
      <w:proofErr w:type="gramEnd"/>
    </w:p>
    <w:p w14:paraId="70DBD9F2" w14:textId="77777777" w:rsidR="00EC4B8B" w:rsidRPr="00EC4B8B" w:rsidRDefault="00EC4B8B" w:rsidP="00EC4B8B">
      <w:pPr>
        <w:pStyle w:val="NormalWeb"/>
        <w:pBdr>
          <w:bottom w:val="single" w:sz="6" w:space="1" w:color="auto"/>
        </w:pBdr>
        <w:spacing w:before="0" w:beforeAutospacing="0" w:after="0" w:afterAutospacing="0"/>
        <w:ind w:left="1440"/>
        <w:rPr>
          <w:rFonts w:asciiTheme="minorHAnsi" w:hAnsiTheme="minorHAnsi" w:cstheme="minorHAnsi"/>
          <w:color w:val="000000"/>
          <w:sz w:val="22"/>
          <w:szCs w:val="22"/>
        </w:rPr>
      </w:pPr>
    </w:p>
    <w:p w14:paraId="4632FE9B" w14:textId="77777777" w:rsidR="00EC4B8B" w:rsidRPr="00EC4B8B" w:rsidRDefault="00EC4B8B" w:rsidP="00EC4B8B">
      <w:pPr>
        <w:pStyle w:val="NormalWeb"/>
        <w:spacing w:before="0" w:beforeAutospacing="0" w:after="0" w:afterAutospacing="0"/>
        <w:rPr>
          <w:rFonts w:asciiTheme="minorHAnsi" w:hAnsiTheme="minorHAnsi" w:cstheme="minorHAnsi"/>
          <w:sz w:val="22"/>
          <w:szCs w:val="22"/>
        </w:rPr>
      </w:pPr>
    </w:p>
    <w:p w14:paraId="368E3CD3" w14:textId="1C506AF1" w:rsidR="00244D38" w:rsidRDefault="00244D38">
      <w:pPr>
        <w:rPr>
          <w:rFonts w:cstheme="minorHAnsi"/>
          <w:b/>
          <w:bCs/>
          <w:sz w:val="20"/>
          <w:szCs w:val="20"/>
        </w:rPr>
      </w:pPr>
      <w:r>
        <w:rPr>
          <w:rFonts w:cstheme="minorHAnsi"/>
          <w:b/>
          <w:bCs/>
          <w:sz w:val="20"/>
          <w:szCs w:val="20"/>
        </w:rPr>
        <w:br w:type="page"/>
      </w:r>
    </w:p>
    <w:p w14:paraId="54236216" w14:textId="77777777" w:rsidR="0048249D" w:rsidRPr="00EC4B8B" w:rsidRDefault="0048249D" w:rsidP="00EC4B8B">
      <w:pPr>
        <w:rPr>
          <w:rFonts w:cstheme="minorHAnsi"/>
          <w:b/>
          <w:bCs/>
          <w:sz w:val="20"/>
          <w:szCs w:val="20"/>
        </w:rPr>
      </w:pPr>
    </w:p>
    <w:p w14:paraId="78E0E8CD" w14:textId="48AED818" w:rsidR="00EC4B8B" w:rsidRPr="00EC4B8B" w:rsidRDefault="00EC4B8B" w:rsidP="00EC4B8B">
      <w:pPr>
        <w:pStyle w:val="Prrafodelista"/>
        <w:numPr>
          <w:ilvl w:val="0"/>
          <w:numId w:val="12"/>
        </w:numPr>
        <w:spacing w:after="200" w:line="240" w:lineRule="auto"/>
        <w:rPr>
          <w:rFonts w:eastAsia="Times New Roman" w:cstheme="minorHAnsi"/>
          <w:b/>
          <w:bCs/>
          <w:color w:val="000000"/>
          <w14:ligatures w14:val="none"/>
        </w:rPr>
      </w:pPr>
      <w:r w:rsidRPr="00EC4B8B">
        <w:rPr>
          <w:rFonts w:eastAsia="Times New Roman" w:cstheme="minorHAnsi"/>
          <w:b/>
          <w:bCs/>
          <w:color w:val="000000"/>
          <w14:ligatures w14:val="none"/>
        </w:rPr>
        <w:t>Motivation</w:t>
      </w:r>
    </w:p>
    <w:p w14:paraId="5FAA8B64" w14:textId="6BC17CE2" w:rsidR="00EC4B8B" w:rsidRPr="00EC4B8B" w:rsidRDefault="00EC4B8B" w:rsidP="00EC4B8B">
      <w:pPr>
        <w:spacing w:after="200" w:line="240" w:lineRule="auto"/>
        <w:rPr>
          <w:rFonts w:eastAsia="Times New Roman" w:cstheme="minorHAnsi"/>
          <w14:ligatures w14:val="none"/>
        </w:rPr>
      </w:pPr>
      <w:r w:rsidRPr="00EC4B8B">
        <w:rPr>
          <w:rFonts w:eastAsia="Times New Roman" w:cstheme="minorHAnsi"/>
          <w:i/>
          <w:iCs/>
          <w:color w:val="000000"/>
          <w14:ligatures w14:val="none"/>
        </w:rPr>
        <w:t xml:space="preserve">RQ1: How well do LLMs estimate </w:t>
      </w:r>
      <w:proofErr w:type="gramStart"/>
      <w:r w:rsidRPr="00EC4B8B">
        <w:rPr>
          <w:rFonts w:eastAsia="Times New Roman" w:cstheme="minorHAnsi"/>
          <w:i/>
          <w:iCs/>
          <w:color w:val="000000"/>
          <w14:ligatures w14:val="none"/>
        </w:rPr>
        <w:t>general public</w:t>
      </w:r>
      <w:proofErr w:type="gramEnd"/>
      <w:r w:rsidRPr="00EC4B8B">
        <w:rPr>
          <w:rFonts w:eastAsia="Times New Roman" w:cstheme="minorHAnsi"/>
          <w:i/>
          <w:iCs/>
          <w:color w:val="000000"/>
          <w14:ligatures w14:val="none"/>
        </w:rPr>
        <w:t xml:space="preserve"> opinion?</w:t>
      </w:r>
    </w:p>
    <w:p w14:paraId="2CB2559E" w14:textId="77777777" w:rsidR="00EC4B8B" w:rsidRPr="00EC4B8B" w:rsidRDefault="00EC4B8B" w:rsidP="00EC4B8B">
      <w:pPr>
        <w:numPr>
          <w:ilvl w:val="0"/>
          <w:numId w:val="9"/>
        </w:numPr>
        <w:spacing w:after="200" w:line="240" w:lineRule="auto"/>
        <w:ind w:left="1440"/>
        <w:textAlignment w:val="baseline"/>
        <w:rPr>
          <w:rFonts w:eastAsia="Times New Roman" w:cstheme="minorHAnsi"/>
          <w:color w:val="000000"/>
          <w14:ligatures w14:val="none"/>
        </w:rPr>
      </w:pPr>
      <w:r w:rsidRPr="00EC4B8B">
        <w:rPr>
          <w:rFonts w:eastAsia="Times New Roman" w:cstheme="minorHAnsi"/>
          <w:color w:val="000000"/>
          <w14:ligatures w14:val="none"/>
        </w:rPr>
        <w:t>Analyze how accurately an LLM can predict the results of surveys. Is this answer skewed towards its own stance on the topic?</w:t>
      </w:r>
    </w:p>
    <w:p w14:paraId="311A90FF" w14:textId="508B6384" w:rsidR="00EC4B8B" w:rsidRDefault="00EC4B8B" w:rsidP="00EC4B8B">
      <w:pPr>
        <w:rPr>
          <w:ins w:id="0" w:author="Adrian Ruhe" w:date="2024-03-21T15:43:00Z"/>
          <w:rFonts w:eastAsia="Times New Roman" w:cstheme="minorHAnsi"/>
          <w:i/>
          <w:iCs/>
          <w:color w:val="000000"/>
          <w14:ligatures w14:val="none"/>
        </w:rPr>
      </w:pPr>
      <w:r w:rsidRPr="00EC4B8B">
        <w:rPr>
          <w:rFonts w:eastAsia="Times New Roman" w:cstheme="minorHAnsi"/>
          <w:color w:val="000000"/>
          <w14:ligatures w14:val="none"/>
        </w:rPr>
        <w:t xml:space="preserve">Check if a better performance can be obtained by inputting comments from social media. </w:t>
      </w:r>
      <w:r w:rsidRPr="00EC4B8B">
        <w:rPr>
          <w:rFonts w:eastAsia="Times New Roman" w:cstheme="minorHAnsi"/>
          <w:i/>
          <w:iCs/>
          <w:color w:val="000000"/>
          <w14:ligatures w14:val="none"/>
        </w:rPr>
        <w:t>RQ2: Are comments a faithful reflection of society (as measured by the surveys)? When fed into an LLM, does it then yield more polarized estimations of public opinion?</w:t>
      </w:r>
    </w:p>
    <w:p w14:paraId="1953B9AE" w14:textId="77777777" w:rsidR="00F7476D" w:rsidRDefault="00F7476D" w:rsidP="00F7476D">
      <w:pPr>
        <w:pStyle w:val="NormalWeb"/>
        <w:spacing w:before="0" w:beforeAutospacing="0" w:after="0" w:afterAutospacing="0"/>
        <w:rPr>
          <w:rFonts w:asciiTheme="minorHAnsi" w:hAnsiTheme="minorHAnsi" w:cstheme="minorHAnsi"/>
          <w:b/>
          <w:bCs/>
          <w:color w:val="000000"/>
        </w:rPr>
      </w:pPr>
    </w:p>
    <w:p w14:paraId="3C070FC5" w14:textId="77777777" w:rsidR="00F7476D" w:rsidRDefault="00F7476D" w:rsidP="00F7476D">
      <w:pPr>
        <w:pStyle w:val="NormalWeb"/>
        <w:spacing w:before="0" w:beforeAutospacing="0" w:after="0" w:afterAutospacing="0"/>
        <w:rPr>
          <w:rFonts w:asciiTheme="minorHAnsi" w:hAnsiTheme="minorHAnsi" w:cstheme="minorHAnsi"/>
          <w:b/>
          <w:bCs/>
          <w:color w:val="000000"/>
        </w:rPr>
      </w:pPr>
      <w:r>
        <w:rPr>
          <w:rFonts w:asciiTheme="minorHAnsi" w:hAnsiTheme="minorHAnsi" w:cstheme="minorHAnsi"/>
          <w:b/>
          <w:bCs/>
          <w:color w:val="000000"/>
        </w:rPr>
        <w:t>2a. Previous results on LLM implementations for in silico survey results</w:t>
      </w:r>
    </w:p>
    <w:p w14:paraId="75F4BDF2" w14:textId="77777777" w:rsidR="00F7476D" w:rsidRDefault="00F7476D" w:rsidP="00F7476D">
      <w:pPr>
        <w:pStyle w:val="Prrafodelista"/>
        <w:numPr>
          <w:ilvl w:val="0"/>
          <w:numId w:val="13"/>
        </w:numPr>
        <w:rPr>
          <w:rFonts w:eastAsia="Times New Roman" w:cstheme="minorHAnsi"/>
          <w:color w:val="000000"/>
          <w14:ligatures w14:val="none"/>
        </w:rPr>
      </w:pPr>
      <w:r w:rsidRPr="00EC4B8B">
        <w:rPr>
          <w:rFonts w:eastAsia="Times New Roman" w:cstheme="minorHAnsi"/>
          <w:color w:val="000000"/>
          <w14:ligatures w14:val="none"/>
        </w:rPr>
        <w:t>Papers</w:t>
      </w:r>
      <w:r>
        <w:rPr>
          <w:rFonts w:eastAsia="Times New Roman" w:cstheme="minorHAnsi"/>
          <w:color w:val="000000"/>
          <w14:ligatures w14:val="none"/>
        </w:rPr>
        <w:t xml:space="preserve"> that work with ANES – other applications not really this “social </w:t>
      </w:r>
      <w:proofErr w:type="gramStart"/>
      <w:r>
        <w:rPr>
          <w:rFonts w:eastAsia="Times New Roman" w:cstheme="minorHAnsi"/>
          <w:color w:val="000000"/>
          <w14:ligatures w14:val="none"/>
        </w:rPr>
        <w:t>census</w:t>
      </w:r>
      <w:proofErr w:type="gramEnd"/>
      <w:r>
        <w:rPr>
          <w:rFonts w:eastAsia="Times New Roman" w:cstheme="minorHAnsi"/>
          <w:color w:val="000000"/>
          <w14:ligatures w14:val="none"/>
        </w:rPr>
        <w:t>”</w:t>
      </w:r>
    </w:p>
    <w:p w14:paraId="4927F4C2" w14:textId="77777777" w:rsidR="00F7476D" w:rsidRPr="00EC4B8B" w:rsidRDefault="00F7476D" w:rsidP="00F7476D">
      <w:pPr>
        <w:pStyle w:val="NormalWeb"/>
        <w:spacing w:before="0" w:beforeAutospacing="0" w:after="0" w:afterAutospacing="0"/>
        <w:rPr>
          <w:rFonts w:asciiTheme="minorHAnsi" w:hAnsiTheme="minorHAnsi" w:cstheme="minorHAnsi"/>
        </w:rPr>
      </w:pPr>
      <w:r w:rsidRPr="00EC4B8B">
        <w:rPr>
          <w:rFonts w:asciiTheme="minorHAnsi" w:hAnsiTheme="minorHAnsi" w:cstheme="minorHAnsi"/>
          <w:color w:val="000000"/>
        </w:rPr>
        <w:t>I think this is the most related paper:</w:t>
      </w:r>
      <w:r>
        <w:rPr>
          <w:rFonts w:asciiTheme="minorHAnsi" w:hAnsiTheme="minorHAnsi" w:cstheme="minorHAnsi"/>
        </w:rPr>
        <w:t xml:space="preserve"> </w:t>
      </w:r>
      <w:r>
        <w:fldChar w:fldCharType="begin"/>
      </w:r>
      <w:r>
        <w:instrText>HYPERLINK "https://osf.io/5ecfa/download"</w:instrText>
      </w:r>
      <w:ins w:id="1" w:author="Adrian Ruhe" w:date="2024-03-21T15:43:00Z"/>
      <w:r>
        <w:fldChar w:fldCharType="separate"/>
      </w:r>
      <w:r w:rsidRPr="006939A3">
        <w:rPr>
          <w:rStyle w:val="Hipervnculo"/>
          <w:rFonts w:asciiTheme="minorHAnsi" w:eastAsiaTheme="majorEastAsia" w:hAnsiTheme="minorHAnsi" w:cstheme="minorHAnsi"/>
          <w:sz w:val="22"/>
          <w:szCs w:val="22"/>
          <w:shd w:val="clear" w:color="auto" w:fill="FFFFFF"/>
        </w:rPr>
        <w:t>https://osf.io/5ecfa/download</w:t>
      </w:r>
      <w:r>
        <w:rPr>
          <w:rStyle w:val="Hipervnculo"/>
          <w:rFonts w:asciiTheme="minorHAnsi" w:eastAsiaTheme="majorEastAsia" w:hAnsiTheme="minorHAnsi" w:cstheme="minorHAnsi"/>
          <w:sz w:val="22"/>
          <w:szCs w:val="22"/>
          <w:shd w:val="clear" w:color="auto" w:fill="FFFFFF"/>
        </w:rPr>
        <w:fldChar w:fldCharType="end"/>
      </w:r>
      <w:r w:rsidRPr="00672EE0">
        <w:rPr>
          <w:rFonts w:asciiTheme="minorHAnsi" w:hAnsiTheme="minorHAnsi" w:cstheme="minorHAnsi"/>
          <w:color w:val="000000"/>
          <w:sz w:val="22"/>
          <w:szCs w:val="22"/>
          <w:shd w:val="clear" w:color="auto" w:fill="FFFFFF"/>
        </w:rPr>
        <w:t> </w:t>
      </w:r>
      <w:r>
        <w:rPr>
          <w:rFonts w:asciiTheme="minorHAnsi" w:hAnsiTheme="minorHAnsi" w:cstheme="minorHAnsi"/>
        </w:rPr>
        <w:t xml:space="preserve">. </w:t>
      </w:r>
      <w:r w:rsidRPr="00EC4B8B">
        <w:rPr>
          <w:rFonts w:asciiTheme="minorHAnsi" w:hAnsiTheme="minorHAnsi" w:cstheme="minorHAnsi"/>
          <w:b/>
          <w:bCs/>
          <w:color w:val="000000"/>
          <w:sz w:val="22"/>
          <w:szCs w:val="22"/>
          <w:shd w:val="clear" w:color="auto" w:fill="FFFFFF"/>
        </w:rPr>
        <w:t>Artificially Precise Extremism: How Internet-trained LLMs Exaggerate Our Differences</w:t>
      </w:r>
      <w:r>
        <w:rPr>
          <w:rFonts w:asciiTheme="minorHAnsi" w:hAnsiTheme="minorHAnsi" w:cstheme="minorHAnsi"/>
          <w:b/>
          <w:bCs/>
          <w:color w:val="000000"/>
          <w:sz w:val="22"/>
          <w:szCs w:val="22"/>
          <w:shd w:val="clear" w:color="auto" w:fill="FFFFFF"/>
        </w:rPr>
        <w:t xml:space="preserve"> (Bisbee)</w:t>
      </w:r>
    </w:p>
    <w:p w14:paraId="0D44C3C8" w14:textId="77777777" w:rsidR="00F7476D" w:rsidRDefault="00F7476D" w:rsidP="00EC4B8B">
      <w:pPr>
        <w:rPr>
          <w:rFonts w:eastAsia="Times New Roman" w:cstheme="minorHAnsi"/>
          <w:i/>
          <w:iCs/>
          <w:color w:val="000000"/>
          <w14:ligatures w14:val="none"/>
        </w:rPr>
      </w:pPr>
    </w:p>
    <w:p w14:paraId="4E67CD88" w14:textId="77777777" w:rsidR="00F7476D" w:rsidRDefault="00F7476D" w:rsidP="00EC4B8B">
      <w:pPr>
        <w:rPr>
          <w:rFonts w:eastAsia="Times New Roman" w:cstheme="minorHAnsi"/>
          <w:i/>
          <w:iCs/>
          <w:color w:val="000000"/>
          <w14:ligatures w14:val="none"/>
        </w:rPr>
      </w:pPr>
    </w:p>
    <w:p w14:paraId="0ADE806E" w14:textId="0EE462C7" w:rsidR="00F7476D" w:rsidRPr="00F7476D" w:rsidRDefault="00F7476D" w:rsidP="00EC4B8B">
      <w:pPr>
        <w:rPr>
          <w:rFonts w:eastAsia="Times New Roman" w:cstheme="minorHAnsi"/>
          <w:iCs/>
          <w:color w:val="000000"/>
          <w:u w:val="single"/>
          <w14:ligatures w14:val="none"/>
          <w:rPrChange w:id="2" w:author="Adrian Ruhe" w:date="2024-03-21T15:42:00Z">
            <w:rPr>
              <w:rFonts w:eastAsia="Times New Roman" w:cstheme="minorHAnsi"/>
              <w:i/>
              <w:iCs/>
              <w:color w:val="000000"/>
              <w14:ligatures w14:val="none"/>
            </w:rPr>
          </w:rPrChange>
        </w:rPr>
      </w:pPr>
      <w:r w:rsidRPr="00F7476D">
        <w:rPr>
          <w:rFonts w:eastAsia="Times New Roman" w:cstheme="minorHAnsi"/>
          <w:iCs/>
          <w:color w:val="000000"/>
          <w:u w:val="single"/>
          <w14:ligatures w14:val="none"/>
          <w:rPrChange w:id="3" w:author="Adrian Ruhe" w:date="2024-03-21T15:42:00Z">
            <w:rPr>
              <w:rFonts w:eastAsia="Times New Roman" w:cstheme="minorHAnsi"/>
              <w:iCs/>
              <w:color w:val="000000"/>
              <w14:ligatures w14:val="none"/>
            </w:rPr>
          </w:rPrChange>
        </w:rPr>
        <w:t>Introduction</w:t>
      </w:r>
    </w:p>
    <w:p w14:paraId="0270C9C2" w14:textId="77777777" w:rsidR="009F4D78" w:rsidRPr="00F7476D" w:rsidRDefault="009F4D78" w:rsidP="00EC4B8B">
      <w:pPr>
        <w:rPr>
          <w:rFonts w:eastAsia="Times New Roman" w:cstheme="minorHAnsi"/>
          <w:iCs/>
          <w:color w:val="000000"/>
          <w14:ligatures w14:val="none"/>
          <w:rPrChange w:id="4" w:author="Adrian Ruhe" w:date="2024-03-21T15:42:00Z">
            <w:rPr>
              <w:rFonts w:eastAsia="Times New Roman" w:cstheme="minorHAnsi"/>
              <w:i/>
              <w:iCs/>
              <w:color w:val="000000"/>
              <w14:ligatures w14:val="none"/>
            </w:rPr>
          </w:rPrChange>
        </w:rPr>
      </w:pPr>
    </w:p>
    <w:p w14:paraId="726478DB" w14:textId="1B91DFC7" w:rsidR="0044152E" w:rsidRDefault="009F4D78" w:rsidP="00EC4B8B">
      <w:pPr>
        <w:rPr>
          <w:rFonts w:eastAsia="Times New Roman" w:cstheme="minorHAnsi"/>
          <w:color w:val="000000"/>
          <w14:ligatures w14:val="none"/>
        </w:rPr>
      </w:pPr>
      <w:r>
        <w:rPr>
          <w:rFonts w:eastAsia="Times New Roman" w:cstheme="minorHAnsi"/>
          <w:color w:val="000000"/>
          <w14:ligatures w14:val="none"/>
        </w:rPr>
        <w:t>Survey research</w:t>
      </w:r>
      <w:r w:rsidR="0044152E">
        <w:rPr>
          <w:rFonts w:eastAsia="Times New Roman" w:cstheme="minorHAnsi"/>
          <w:color w:val="000000"/>
          <w14:ligatures w14:val="none"/>
        </w:rPr>
        <w:t xml:space="preserve"> provides valuable input for the policymakers</w:t>
      </w:r>
      <w:r w:rsidR="006C264D">
        <w:rPr>
          <w:rFonts w:eastAsia="Times New Roman" w:cstheme="minorHAnsi"/>
          <w:color w:val="000000"/>
          <w14:ligatures w14:val="none"/>
        </w:rPr>
        <w:t xml:space="preserve"> to make decisions</w:t>
      </w:r>
      <w:r w:rsidR="0044152E">
        <w:rPr>
          <w:rFonts w:eastAsia="Times New Roman" w:cstheme="minorHAnsi"/>
          <w:color w:val="000000"/>
          <w14:ligatures w14:val="none"/>
        </w:rPr>
        <w:t xml:space="preserve"> on matters related to economic strategy and</w:t>
      </w:r>
      <w:r w:rsidR="0044152E">
        <w:t xml:space="preserve"> public health (Page et al., 1983). </w:t>
      </w:r>
      <w:r w:rsidR="000146DF">
        <w:t xml:space="preserve">In the last decades, despite the </w:t>
      </w:r>
      <w:r w:rsidR="000146DF">
        <w:rPr>
          <w:rFonts w:eastAsia="Times New Roman" w:cstheme="minorHAnsi"/>
          <w:color w:val="000000"/>
          <w14:ligatures w14:val="none"/>
        </w:rPr>
        <w:t>money and time investment allocated to surveys (</w:t>
      </w:r>
      <w:r w:rsidR="000146DF">
        <w:t>Jansen et al., 2023</w:t>
      </w:r>
      <w:r w:rsidR="000146DF">
        <w:rPr>
          <w:rFonts w:eastAsia="Times New Roman" w:cstheme="minorHAnsi"/>
          <w:color w:val="000000"/>
          <w14:ligatures w14:val="none"/>
        </w:rPr>
        <w:t>),</w:t>
      </w:r>
      <w:r w:rsidR="0044152E">
        <w:t xml:space="preserve"> the</w:t>
      </w:r>
      <w:r w:rsidR="000146DF">
        <w:t>se</w:t>
      </w:r>
      <w:r w:rsidR="0044152E">
        <w:t xml:space="preserve"> </w:t>
      </w:r>
      <w:r>
        <w:rPr>
          <w:rFonts w:eastAsia="Times New Roman" w:cstheme="minorHAnsi"/>
          <w:color w:val="000000"/>
          <w14:ligatures w14:val="none"/>
        </w:rPr>
        <w:t>ha</w:t>
      </w:r>
      <w:r w:rsidR="006C264D">
        <w:rPr>
          <w:rFonts w:eastAsia="Times New Roman" w:cstheme="minorHAnsi"/>
          <w:color w:val="000000"/>
          <w14:ligatures w14:val="none"/>
        </w:rPr>
        <w:t xml:space="preserve">ve </w:t>
      </w:r>
      <w:r>
        <w:rPr>
          <w:rFonts w:eastAsia="Times New Roman" w:cstheme="minorHAnsi"/>
          <w:color w:val="000000"/>
          <w14:ligatures w14:val="none"/>
        </w:rPr>
        <w:t xml:space="preserve">shown increasingly difficulties </w:t>
      </w:r>
      <w:r w:rsidR="000146DF">
        <w:rPr>
          <w:rFonts w:eastAsia="Times New Roman" w:cstheme="minorHAnsi"/>
          <w:color w:val="000000"/>
          <w14:ligatures w14:val="none"/>
        </w:rPr>
        <w:t>regarding</w:t>
      </w:r>
      <w:r w:rsidR="0044152E">
        <w:rPr>
          <w:rFonts w:eastAsia="Times New Roman" w:cstheme="minorHAnsi"/>
          <w:color w:val="000000"/>
          <w14:ligatures w14:val="none"/>
        </w:rPr>
        <w:t xml:space="preserve"> their</w:t>
      </w:r>
      <w:r>
        <w:rPr>
          <w:rFonts w:eastAsia="Times New Roman" w:cstheme="minorHAnsi"/>
          <w:color w:val="000000"/>
          <w14:ligatures w14:val="none"/>
        </w:rPr>
        <w:t xml:space="preserve"> non-response rate and attrition</w:t>
      </w:r>
      <w:r w:rsidR="0044152E">
        <w:rPr>
          <w:rFonts w:eastAsia="Times New Roman" w:cstheme="minorHAnsi"/>
          <w:color w:val="000000"/>
          <w14:ligatures w14:val="none"/>
        </w:rPr>
        <w:t>, affecting</w:t>
      </w:r>
      <w:r>
        <w:rPr>
          <w:rFonts w:eastAsia="Times New Roman" w:cstheme="minorHAnsi"/>
          <w:color w:val="000000"/>
          <w14:ligatures w14:val="none"/>
        </w:rPr>
        <w:t xml:space="preserve"> </w:t>
      </w:r>
      <w:r w:rsidR="000146DF">
        <w:rPr>
          <w:rFonts w:eastAsia="Times New Roman" w:cstheme="minorHAnsi"/>
          <w:color w:val="000000"/>
          <w14:ligatures w14:val="none"/>
        </w:rPr>
        <w:t xml:space="preserve">results </w:t>
      </w:r>
      <w:r w:rsidR="0044152E">
        <w:rPr>
          <w:rFonts w:eastAsia="Times New Roman" w:cstheme="minorHAnsi"/>
          <w:color w:val="000000"/>
          <w14:ligatures w14:val="none"/>
        </w:rPr>
        <w:t>accuracy and</w:t>
      </w:r>
      <w:r>
        <w:rPr>
          <w:rFonts w:eastAsia="Times New Roman" w:cstheme="minorHAnsi"/>
          <w:color w:val="000000"/>
          <w14:ligatures w14:val="none"/>
        </w:rPr>
        <w:t xml:space="preserve"> representativeness (Bisbee et al., 2023; Chu et al. 2023).</w:t>
      </w:r>
    </w:p>
    <w:p w14:paraId="0A8E6E03" w14:textId="1D9434D8" w:rsidR="000146DF" w:rsidRDefault="006C264D" w:rsidP="00EC4B8B">
      <w:pPr>
        <w:rPr>
          <w:rFonts w:eastAsia="Times New Roman" w:cstheme="minorHAnsi"/>
          <w:color w:val="000000"/>
          <w14:ligatures w14:val="none"/>
        </w:rPr>
      </w:pPr>
      <w:r>
        <w:rPr>
          <w:rFonts w:eastAsia="Times New Roman" w:cstheme="minorHAnsi"/>
          <w:color w:val="000000"/>
          <w14:ligatures w14:val="none"/>
        </w:rPr>
        <w:t>Due to their practical consequences and rising problems, f</w:t>
      </w:r>
      <w:r w:rsidR="0044152E">
        <w:rPr>
          <w:rFonts w:eastAsia="Times New Roman" w:cstheme="minorHAnsi"/>
          <w:color w:val="000000"/>
          <w14:ligatures w14:val="none"/>
        </w:rPr>
        <w:t>inding solutions to the usual pitfalls of survey</w:t>
      </w:r>
      <w:r w:rsidR="00F7476D">
        <w:rPr>
          <w:rFonts w:eastAsia="Times New Roman" w:cstheme="minorHAnsi"/>
          <w:color w:val="000000"/>
          <w14:ligatures w14:val="none"/>
        </w:rPr>
        <w:t>s</w:t>
      </w:r>
      <w:r w:rsidR="0044152E">
        <w:rPr>
          <w:rFonts w:eastAsia="Times New Roman" w:cstheme="minorHAnsi"/>
          <w:color w:val="000000"/>
          <w14:ligatures w14:val="none"/>
        </w:rPr>
        <w:t xml:space="preserve"> with automized pipelines can be of high interest to researchers and governments.</w:t>
      </w:r>
      <w:r>
        <w:rPr>
          <w:rFonts w:eastAsia="Times New Roman" w:cstheme="minorHAnsi"/>
          <w:color w:val="000000"/>
          <w14:ligatures w14:val="none"/>
        </w:rPr>
        <w:t xml:space="preserve"> Large Language Models (LLMs)</w:t>
      </w:r>
      <w:r w:rsidR="000146DF">
        <w:rPr>
          <w:rFonts w:eastAsia="Times New Roman" w:cstheme="minorHAnsi"/>
          <w:color w:val="000000"/>
          <w14:ligatures w14:val="none"/>
        </w:rPr>
        <w:t xml:space="preserve"> have been investigated as a possible answer for some of these </w:t>
      </w:r>
      <w:proofErr w:type="gramStart"/>
      <w:r w:rsidR="000146DF">
        <w:rPr>
          <w:rFonts w:eastAsia="Times New Roman" w:cstheme="minorHAnsi"/>
          <w:color w:val="000000"/>
          <w14:ligatures w14:val="none"/>
        </w:rPr>
        <w:t>shortcomings</w:t>
      </w:r>
      <w:proofErr w:type="gramEnd"/>
      <w:r w:rsidR="000146DF">
        <w:rPr>
          <w:rFonts w:eastAsia="Times New Roman" w:cstheme="minorHAnsi"/>
          <w:color w:val="000000"/>
          <w14:ligatures w14:val="none"/>
        </w:rPr>
        <w:t xml:space="preserve"> thanks to their capabilities to reproduce humanlike answers, low costs and fast performance </w:t>
      </w:r>
      <w:r w:rsidR="000146DF" w:rsidRPr="000146DF">
        <w:rPr>
          <w:rFonts w:eastAsia="Times New Roman" w:cstheme="minorHAnsi"/>
          <w:color w:val="FF0000"/>
          <w14:ligatures w14:val="none"/>
        </w:rPr>
        <w:t>(xxx)</w:t>
      </w:r>
      <w:r w:rsidR="000146DF">
        <w:rPr>
          <w:rFonts w:eastAsia="Times New Roman" w:cstheme="minorHAnsi"/>
          <w:color w:val="000000"/>
          <w14:ligatures w14:val="none"/>
        </w:rPr>
        <w:t>. However, the new problems that arise with them make still their best implementation unsure, being until now</w:t>
      </w:r>
      <w:r>
        <w:rPr>
          <w:rFonts w:eastAsia="Times New Roman" w:cstheme="minorHAnsi"/>
          <w:color w:val="000000"/>
          <w14:ligatures w14:val="none"/>
        </w:rPr>
        <w:t xml:space="preserve"> implemented </w:t>
      </w:r>
      <w:r w:rsidR="004B4AED">
        <w:rPr>
          <w:rFonts w:eastAsia="Times New Roman" w:cstheme="minorHAnsi"/>
          <w:color w:val="000000"/>
          <w14:ligatures w14:val="none"/>
        </w:rPr>
        <w:t>with</w:t>
      </w:r>
      <w:r>
        <w:rPr>
          <w:rFonts w:eastAsia="Times New Roman" w:cstheme="minorHAnsi"/>
          <w:color w:val="000000"/>
          <w14:ligatures w14:val="none"/>
        </w:rPr>
        <w:t xml:space="preserve"> different methodological approaches</w:t>
      </w:r>
      <w:r w:rsidR="000146DF">
        <w:rPr>
          <w:rFonts w:eastAsia="Times New Roman" w:cstheme="minorHAnsi"/>
          <w:color w:val="000000"/>
          <w14:ligatures w14:val="none"/>
        </w:rPr>
        <w:t xml:space="preserve">. </w:t>
      </w:r>
    </w:p>
    <w:p w14:paraId="158BEBB6" w14:textId="28D14D35" w:rsidR="00EC4B8B" w:rsidRPr="00EC4B8B" w:rsidRDefault="004B4AED" w:rsidP="00EC4B8B">
      <w:pPr>
        <w:rPr>
          <w:rFonts w:eastAsia="Times New Roman" w:cstheme="minorHAnsi"/>
          <w:color w:val="000000"/>
          <w14:ligatures w14:val="none"/>
        </w:rPr>
      </w:pPr>
      <w:r>
        <w:rPr>
          <w:rFonts w:eastAsia="Times New Roman" w:cstheme="minorHAnsi"/>
          <w:color w:val="000000"/>
          <w14:ligatures w14:val="none"/>
        </w:rPr>
        <w:t xml:space="preserve">In this project we test the quality of LLMs results when prompted to create an </w:t>
      </w:r>
      <w:r w:rsidR="006C264D">
        <w:rPr>
          <w:rFonts w:eastAsia="Times New Roman" w:cstheme="minorHAnsi"/>
          <w:color w:val="000000"/>
          <w14:ligatures w14:val="none"/>
        </w:rPr>
        <w:t xml:space="preserve">in silico </w:t>
      </w:r>
      <w:r>
        <w:rPr>
          <w:rFonts w:eastAsia="Times New Roman" w:cstheme="minorHAnsi"/>
          <w:color w:val="000000"/>
          <w14:ligatures w14:val="none"/>
        </w:rPr>
        <w:t>social census</w:t>
      </w:r>
      <w:r w:rsidR="006C264D">
        <w:rPr>
          <w:rFonts w:eastAsia="Times New Roman" w:cstheme="minorHAnsi"/>
          <w:color w:val="000000"/>
          <w14:ligatures w14:val="none"/>
        </w:rPr>
        <w:t xml:space="preserve"> </w:t>
      </w:r>
      <w:r>
        <w:rPr>
          <w:rFonts w:eastAsia="Times New Roman" w:cstheme="minorHAnsi"/>
          <w:color w:val="000000"/>
          <w14:ligatures w14:val="none"/>
        </w:rPr>
        <w:t>on</w:t>
      </w:r>
      <w:r w:rsidR="006C264D">
        <w:rPr>
          <w:rFonts w:eastAsia="Times New Roman" w:cstheme="minorHAnsi"/>
          <w:color w:val="000000"/>
          <w14:ligatures w14:val="none"/>
        </w:rPr>
        <w:t xml:space="preserve"> public opinion</w:t>
      </w:r>
      <w:r>
        <w:rPr>
          <w:rFonts w:eastAsia="Times New Roman" w:cstheme="minorHAnsi"/>
          <w:color w:val="000000"/>
          <w14:ligatures w14:val="none"/>
        </w:rPr>
        <w:t xml:space="preserve"> matters.</w:t>
      </w:r>
      <w:r>
        <w:rPr>
          <w:rFonts w:eastAsia="Times New Roman" w:cstheme="minorHAnsi"/>
          <w:color w:val="000000"/>
          <w14:ligatures w14:val="none"/>
        </w:rPr>
        <w:br w:type="page"/>
      </w:r>
    </w:p>
    <w:p w14:paraId="35328BEF" w14:textId="5649647D" w:rsidR="00EC4B8B" w:rsidRDefault="00EC4B8B" w:rsidP="00EC4B8B">
      <w:pPr>
        <w:pStyle w:val="NormalWeb"/>
        <w:numPr>
          <w:ilvl w:val="0"/>
          <w:numId w:val="12"/>
        </w:numPr>
        <w:spacing w:before="0" w:beforeAutospacing="0" w:after="0" w:afterAutospacing="0"/>
        <w:rPr>
          <w:rFonts w:asciiTheme="minorHAnsi" w:hAnsiTheme="minorHAnsi" w:cstheme="minorHAnsi"/>
          <w:b/>
          <w:bCs/>
          <w:color w:val="000000"/>
        </w:rPr>
      </w:pPr>
      <w:r w:rsidRPr="00EC4B8B">
        <w:rPr>
          <w:rFonts w:asciiTheme="minorHAnsi" w:hAnsiTheme="minorHAnsi" w:cstheme="minorHAnsi"/>
          <w:b/>
          <w:bCs/>
          <w:color w:val="000000"/>
        </w:rPr>
        <w:lastRenderedPageBreak/>
        <w:t>Background</w:t>
      </w:r>
    </w:p>
    <w:p w14:paraId="333C6585" w14:textId="77777777" w:rsidR="009F4D78" w:rsidRDefault="009F4D78" w:rsidP="009F4D78">
      <w:pPr>
        <w:pStyle w:val="NormalWeb"/>
        <w:spacing w:before="0" w:beforeAutospacing="0" w:after="0" w:afterAutospacing="0"/>
        <w:rPr>
          <w:rFonts w:asciiTheme="minorHAnsi" w:hAnsiTheme="minorHAnsi" w:cstheme="minorHAnsi"/>
          <w:b/>
          <w:bCs/>
          <w:color w:val="000000"/>
        </w:rPr>
      </w:pPr>
    </w:p>
    <w:p w14:paraId="19907842" w14:textId="77777777" w:rsidR="009F4D78" w:rsidRDefault="009F4D78" w:rsidP="009F4D78">
      <w:pPr>
        <w:pStyle w:val="NormalWeb"/>
        <w:spacing w:before="0" w:beforeAutospacing="0" w:after="0" w:afterAutospacing="0"/>
        <w:rPr>
          <w:rFonts w:asciiTheme="minorHAnsi" w:hAnsiTheme="minorHAnsi" w:cstheme="minorHAnsi"/>
          <w:b/>
          <w:bCs/>
          <w:color w:val="000000"/>
        </w:rPr>
      </w:pPr>
    </w:p>
    <w:p w14:paraId="27341F03" w14:textId="7B1142FF" w:rsidR="009F4D78" w:rsidRDefault="00C06C5A" w:rsidP="00C06C5A">
      <w:pPr>
        <w:rPr>
          <w:rFonts w:eastAsia="Times New Roman" w:cstheme="minorHAnsi"/>
          <w:color w:val="000000"/>
          <w14:ligatures w14:val="none"/>
        </w:rPr>
      </w:pPr>
      <w:r w:rsidRPr="00C06C5A">
        <w:rPr>
          <w:rFonts w:eastAsia="Times New Roman" w:cstheme="minorHAnsi"/>
          <w:color w:val="000000"/>
          <w14:ligatures w14:val="none"/>
        </w:rPr>
        <w:t>Previous</w:t>
      </w:r>
      <w:r>
        <w:rPr>
          <w:rFonts w:eastAsia="Times New Roman" w:cstheme="minorHAnsi"/>
          <w:color w:val="000000"/>
          <w14:ligatures w14:val="none"/>
        </w:rPr>
        <w:t xml:space="preserve"> research on LLM implementations for survey results prediction has leveraged the promising capabilities LLMs have to adopt personas. By stating different sociodemographic group belonging, the LLMs </w:t>
      </w:r>
      <w:r w:rsidR="008921CE">
        <w:rPr>
          <w:rFonts w:eastAsia="Times New Roman" w:cstheme="minorHAnsi"/>
          <w:color w:val="000000"/>
          <w14:ligatures w14:val="none"/>
        </w:rPr>
        <w:t xml:space="preserve">create tailored answers towards public opinion or group affinity questions.  </w:t>
      </w:r>
    </w:p>
    <w:p w14:paraId="69324422" w14:textId="58DE94CF" w:rsidR="00A52B54" w:rsidRDefault="008921CE" w:rsidP="00C06C5A">
      <w:r>
        <w:t xml:space="preserve">Bisbee et al. (2023), for example, created synthetic personas for ChatGPT 3.5 Turbo and asked it to rate a series of groups using thermometer scores </w:t>
      </w:r>
      <w:r w:rsidR="00A52B54">
        <w:t>as in the American National Election Survey (ANES). In their results they observed that average synthetic opinions were often substantively and statistically indistinguishable</w:t>
      </w:r>
      <w:r w:rsidR="008064C3">
        <w:t>. However, the answers altogether showed a bias towards greater affective polarization by showing greater in-group preference and out-group rejection. Additionally, the in-silico answers were more homogenous, accounting for a smaller standard deviation, which could not be compensated with higher model temperatures.</w:t>
      </w:r>
    </w:p>
    <w:p w14:paraId="66037C0F" w14:textId="202C420E" w:rsidR="008064C3" w:rsidRDefault="0008122B" w:rsidP="00C42342">
      <w:r>
        <w:t>O</w:t>
      </w:r>
      <w:r w:rsidR="008C6F29">
        <w:t>pen source (OS) models</w:t>
      </w:r>
      <w:r>
        <w:t xml:space="preserve"> have also been implemented with the aim of creating synthetic survey responses. As compared to black box models, OS models offer the opportunity to be further trained for specific tasks by changing their parameters through fine-tuning</w:t>
      </w:r>
      <w:r w:rsidR="008C6F29">
        <w:t xml:space="preserve">. </w:t>
      </w:r>
      <w:r>
        <w:t xml:space="preserve">In the research by </w:t>
      </w:r>
      <w:r w:rsidR="008C6F29">
        <w:t>Chu et al. (2023)</w:t>
      </w:r>
      <w:r>
        <w:t>,</w:t>
      </w:r>
      <w:r w:rsidR="008C6F29">
        <w:t xml:space="preserve"> a BERT model</w:t>
      </w:r>
      <w:r>
        <w:t xml:space="preserve"> was fine-tuned with</w:t>
      </w:r>
      <w:r w:rsidR="008C6F29">
        <w:t xml:space="preserve"> </w:t>
      </w:r>
      <w:r>
        <w:t>the publications of four major mass media outlets.</w:t>
      </w:r>
      <w:r w:rsidR="00C42342">
        <w:t xml:space="preserve"> The fine-tuned model had a greater performance at predicting </w:t>
      </w:r>
      <w:proofErr w:type="gramStart"/>
      <w:r w:rsidR="00C42342">
        <w:t>individuals</w:t>
      </w:r>
      <w:proofErr w:type="gramEnd"/>
      <w:r w:rsidR="00C42342">
        <w:t xml:space="preserve"> attitudes towards COVID-19. However, in the field of consumer confidence, questions regarding personal matters such as individuals’ financial situation or housing value had only low or negative correlations with their ground truth counterparts. As explained by the authors, these results align with findings that show </w:t>
      </w:r>
      <w:r w:rsidR="00C42342">
        <w:t>that news coverage mostly affect sociocentric and prospective attributes.</w:t>
      </w:r>
    </w:p>
    <w:p w14:paraId="2159F232" w14:textId="77777777" w:rsidR="00727C88" w:rsidRDefault="00A66D85" w:rsidP="00C42342">
      <w:pPr>
        <w:rPr>
          <w:color w:val="FF0000"/>
        </w:rPr>
      </w:pPr>
      <w:r w:rsidRPr="00C42342">
        <w:rPr>
          <w:color w:val="FF0000"/>
        </w:rPr>
        <w:t xml:space="preserve">Talk about bias in </w:t>
      </w:r>
      <w:proofErr w:type="spellStart"/>
      <w:r w:rsidRPr="00C42342">
        <w:rPr>
          <w:color w:val="FF0000"/>
        </w:rPr>
        <w:t>llms</w:t>
      </w:r>
      <w:proofErr w:type="spellEnd"/>
      <w:r>
        <w:rPr>
          <w:color w:val="FF0000"/>
        </w:rPr>
        <w:t>, also paper on in silico samples from class.</w:t>
      </w:r>
    </w:p>
    <w:p w14:paraId="1F8E4DC2" w14:textId="77777777" w:rsidR="00727C88" w:rsidRDefault="00752918" w:rsidP="00C42342">
      <w:pPr>
        <w:rPr>
          <w:color w:val="FF0000"/>
        </w:rPr>
      </w:pPr>
      <w:r>
        <w:rPr>
          <w:color w:val="FF0000"/>
        </w:rPr>
        <w:t>Implementing</w:t>
      </w:r>
      <w:r w:rsidR="00A66D85">
        <w:rPr>
          <w:color w:val="FF0000"/>
        </w:rPr>
        <w:t xml:space="preserve"> LLMs </w:t>
      </w:r>
      <w:r>
        <w:rPr>
          <w:color w:val="FF0000"/>
        </w:rPr>
        <w:t xml:space="preserve">for questions on social matters carries risks related to their training biases. To perform next token prediction and learn insights on correct language forms, LLMs are trained on unsupervised tasks with a big amount of text. Given that </w:t>
      </w:r>
      <w:r w:rsidR="00727C88">
        <w:rPr>
          <w:color w:val="FF0000"/>
        </w:rPr>
        <w:t xml:space="preserve">social </w:t>
      </w:r>
      <w:r>
        <w:rPr>
          <w:color w:val="FF0000"/>
        </w:rPr>
        <w:t xml:space="preserve">groups </w:t>
      </w:r>
      <w:r w:rsidR="00727C88">
        <w:rPr>
          <w:color w:val="FF0000"/>
        </w:rPr>
        <w:t xml:space="preserve">do not have equal access to collaborating to these datasets, also called “documentation debt”, models are trained with a bias towards hegemonic viewpoints (Bender et al., 2021). In </w:t>
      </w:r>
      <w:proofErr w:type="spellStart"/>
      <w:r w:rsidR="00727C88">
        <w:rPr>
          <w:color w:val="FF0000"/>
        </w:rPr>
        <w:t>Besbee</w:t>
      </w:r>
      <w:proofErr w:type="spellEnd"/>
      <w:r w:rsidR="00727C88">
        <w:rPr>
          <w:color w:val="FF0000"/>
        </w:rPr>
        <w:t xml:space="preserve"> (2023) research the model results attributed to Non-Hispanic Whites were</w:t>
      </w:r>
    </w:p>
    <w:p w14:paraId="63626BDF" w14:textId="1B18C019" w:rsidR="00D73CA6" w:rsidRPr="00D73CA6" w:rsidRDefault="00D73CA6" w:rsidP="00C42342">
      <w:pPr>
        <w:rPr>
          <w:color w:val="FF0000"/>
        </w:rPr>
      </w:pPr>
      <w:proofErr w:type="gramStart"/>
      <w:r w:rsidRPr="00D73CA6">
        <w:rPr>
          <w:color w:val="FF0000"/>
        </w:rPr>
        <w:t>Also</w:t>
      </w:r>
      <w:proofErr w:type="gramEnd"/>
      <w:r w:rsidRPr="00D73CA6">
        <w:rPr>
          <w:color w:val="FF0000"/>
        </w:rPr>
        <w:t xml:space="preserve"> maybe ethic problems underlined in KIM paper</w:t>
      </w:r>
    </w:p>
    <w:p w14:paraId="4DA8F92E" w14:textId="23595D36" w:rsidR="00932EAF" w:rsidRDefault="00D73CA6" w:rsidP="00E26EEC">
      <w:pPr>
        <w:autoSpaceDE w:val="0"/>
        <w:autoSpaceDN w:val="0"/>
        <w:adjustRightInd w:val="0"/>
        <w:spacing w:after="0" w:line="240" w:lineRule="auto"/>
      </w:pPr>
      <w:r>
        <w:t xml:space="preserve">Accounting for this background in this project we propose to </w:t>
      </w:r>
      <w:proofErr w:type="spellStart"/>
      <w:r>
        <w:t>analyse</w:t>
      </w:r>
      <w:proofErr w:type="spellEnd"/>
      <w:r>
        <w:t xml:space="preserve"> the accurateness with which black box (GPT-3, GP4 for zero shot?) and OS models can predict the outcome of a survey on social matters from different areas of interest</w:t>
      </w:r>
      <w:r w:rsidR="00727C88">
        <w:t>.</w:t>
      </w:r>
      <w:r>
        <w:t xml:space="preserve"> To do so, it is pursued to further simplify previous approaches by prompting the model to output the frequency of </w:t>
      </w:r>
      <w:r w:rsidR="00672EE0">
        <w:t xml:space="preserve">the multiple </w:t>
      </w:r>
      <w:r>
        <w:t>answer</w:t>
      </w:r>
      <w:r w:rsidR="00672EE0">
        <w:t xml:space="preserve"> categories. In other words, instead of creating in-silico answers for the different personas, the aim of this research is to assess the </w:t>
      </w:r>
      <w:r w:rsidR="004B39BB">
        <w:t>model’s</w:t>
      </w:r>
      <w:r w:rsidR="00672EE0">
        <w:t xml:space="preserve"> ability to perform social census. </w:t>
      </w:r>
      <w:r w:rsidR="00E26EEC" w:rsidRPr="00E26EEC">
        <w:rPr>
          <w:rPrChange w:id="5" w:author="Adrian Ruhe" w:date="2024-03-21T16:11:00Z">
            <w:rPr>
              <w:rFonts w:ascii="Segoe UI" w:hAnsi="Segoe UI" w:cs="Segoe UI"/>
              <w:color w:val="0D0D0D"/>
              <w:shd w:val="clear" w:color="auto" w:fill="FFFFFF"/>
            </w:rPr>
          </w:rPrChange>
        </w:rPr>
        <w:t>We are utilizing the 2020 American National Election Studies (ANES) Time Series Study as a benchmark to examine discrepancies in answer frequencies generated by the model. Our objectives include quantifying the extent of these variations and assessing whether the model exhibits any inclination towards specific political attitudes.</w:t>
      </w:r>
      <w:r w:rsidR="00932EAF">
        <w:t xml:space="preserve"> Our selected questions consist of some of the most regarded topics from the year of the study (2020): Immigration, abortion, gun control, climate change and public health.</w:t>
      </w:r>
    </w:p>
    <w:p w14:paraId="6F127404" w14:textId="011F27BB" w:rsidR="00672EE0" w:rsidRDefault="00932EAF" w:rsidP="00E26EEC">
      <w:pPr>
        <w:autoSpaceDE w:val="0"/>
        <w:autoSpaceDN w:val="0"/>
        <w:adjustRightInd w:val="0"/>
        <w:spacing w:after="0" w:line="240" w:lineRule="auto"/>
      </w:pPr>
      <w:r>
        <w:t>As a first step, we are simply asking the model to answer our selected questions from the ANES study by giving an estimate for the frequency distribution of answers (zero-shot).</w:t>
      </w:r>
    </w:p>
    <w:p w14:paraId="3B000A39" w14:textId="77777777" w:rsidR="00E26EEC" w:rsidRPr="004B39BB" w:rsidRDefault="00E26EEC">
      <w:pPr>
        <w:autoSpaceDE w:val="0"/>
        <w:autoSpaceDN w:val="0"/>
        <w:adjustRightInd w:val="0"/>
        <w:spacing w:after="0" w:line="240" w:lineRule="auto"/>
        <w:pPrChange w:id="6" w:author="Adrian Ruhe" w:date="2024-03-21T16:11:00Z">
          <w:pPr/>
        </w:pPrChange>
      </w:pPr>
    </w:p>
    <w:p w14:paraId="546E987E" w14:textId="52412F67" w:rsidR="00C42342" w:rsidRDefault="00672EE0" w:rsidP="00C42342">
      <w:r>
        <w:t xml:space="preserve">In addition to zero-shot trials, this project also aims to leverage the capability of LLMs to be sensitive to in-context learning. For this, models will be inputted at prompt time with discussions over the topics of interest in the platform Reddit. </w:t>
      </w:r>
      <w:r w:rsidR="00E9741D" w:rsidRPr="00E9741D">
        <w:rPr>
          <w:rPrChange w:id="7" w:author="Adrian Ruhe" w:date="2024-03-21T16:36:00Z">
            <w:rPr>
              <w:rFonts w:ascii="Segoe UI" w:hAnsi="Segoe UI" w:cs="Segoe UI"/>
              <w:color w:val="0D0D0D"/>
              <w:shd w:val="clear" w:color="auto" w:fill="FFFFFF"/>
            </w:rPr>
          </w:rPrChange>
        </w:rPr>
        <w:t xml:space="preserve">Given this additional input, our aim is to evaluate whether </w:t>
      </w:r>
      <w:r w:rsidR="00E9741D" w:rsidRPr="00E9741D">
        <w:rPr>
          <w:rPrChange w:id="8" w:author="Adrian Ruhe" w:date="2024-03-21T16:36:00Z">
            <w:rPr>
              <w:rFonts w:ascii="Segoe UI" w:hAnsi="Segoe UI" w:cs="Segoe UI"/>
              <w:color w:val="0D0D0D"/>
              <w:shd w:val="clear" w:color="auto" w:fill="FFFFFF"/>
            </w:rPr>
          </w:rPrChange>
        </w:rPr>
        <w:lastRenderedPageBreak/>
        <w:t>Language Models (LLMs) can adjust their initial estimations based on the provided discussion context and potentially yield results closer to the original answers of the ANES survey. In essence, we seek to determine whether the "social sensing" capabilities of LLMs can be calibrated toward a specific representative group, potentially mitigating biases inherent in the training data.</w:t>
      </w:r>
      <w:r w:rsidR="00E9741D">
        <w:t xml:space="preserve"> </w:t>
      </w:r>
      <w:r>
        <w:t xml:space="preserve">Using </w:t>
      </w:r>
      <w:r w:rsidR="004B39BB">
        <w:t>users’</w:t>
      </w:r>
      <w:r>
        <w:t xml:space="preserve"> discussions will lessen the shortcomings of mass media data, by directly collecting citizens opinions on the matter. </w:t>
      </w:r>
      <w:r w:rsidRPr="00672EE0">
        <w:rPr>
          <w:color w:val="FF0000"/>
        </w:rPr>
        <w:t xml:space="preserve">Nevertheless, polarization </w:t>
      </w:r>
      <w:proofErr w:type="spellStart"/>
      <w:r w:rsidRPr="00672EE0">
        <w:rPr>
          <w:color w:val="FF0000"/>
        </w:rPr>
        <w:t>bla</w:t>
      </w:r>
      <w:proofErr w:type="spellEnd"/>
      <w:r w:rsidRPr="00672EE0">
        <w:rPr>
          <w:color w:val="FF0000"/>
        </w:rPr>
        <w:t xml:space="preserve"> </w:t>
      </w:r>
      <w:proofErr w:type="spellStart"/>
      <w:r w:rsidRPr="00672EE0">
        <w:rPr>
          <w:color w:val="FF0000"/>
        </w:rPr>
        <w:t>bla</w:t>
      </w:r>
      <w:proofErr w:type="spellEnd"/>
      <w:r w:rsidRPr="00672EE0">
        <w:rPr>
          <w:color w:val="FF0000"/>
        </w:rPr>
        <w:t xml:space="preserve"> </w:t>
      </w:r>
      <w:proofErr w:type="spellStart"/>
      <w:r w:rsidRPr="00672EE0">
        <w:rPr>
          <w:color w:val="FF0000"/>
        </w:rPr>
        <w:t>bla</w:t>
      </w:r>
      <w:proofErr w:type="spellEnd"/>
      <w:r w:rsidRPr="00672EE0">
        <w:rPr>
          <w:color w:val="FF0000"/>
        </w:rPr>
        <w:t xml:space="preserve">. </w:t>
      </w:r>
    </w:p>
    <w:p w14:paraId="487BF8E8" w14:textId="71122D35" w:rsidR="009F4D78" w:rsidRDefault="00E9741D" w:rsidP="009F4D78">
      <w:pPr>
        <w:pStyle w:val="NormalWeb"/>
        <w:spacing w:before="0" w:beforeAutospacing="0" w:after="0" w:afterAutospacing="0"/>
        <w:rPr>
          <w:rFonts w:asciiTheme="minorHAnsi" w:hAnsiTheme="minorHAnsi" w:cstheme="minorHAnsi"/>
          <w:b/>
          <w:bCs/>
          <w:color w:val="000000"/>
        </w:rPr>
      </w:pPr>
      <w:ins w:id="9" w:author="Adrian Ruhe" w:date="2024-03-21T16:36:00Z">
        <w:r>
          <w:rPr>
            <w:rFonts w:asciiTheme="minorHAnsi" w:hAnsiTheme="minorHAnsi" w:cstheme="minorHAnsi"/>
            <w:b/>
            <w:bCs/>
            <w:color w:val="000000"/>
          </w:rPr>
          <w:t xml:space="preserve"> </w:t>
        </w:r>
      </w:ins>
    </w:p>
    <w:p w14:paraId="133B7EDB" w14:textId="78F39003" w:rsidR="009F4D78" w:rsidRDefault="009F4D78" w:rsidP="009F4D78">
      <w:pPr>
        <w:pStyle w:val="NormalWeb"/>
        <w:spacing w:before="0" w:beforeAutospacing="0" w:after="0" w:afterAutospacing="0"/>
        <w:rPr>
          <w:rFonts w:asciiTheme="minorHAnsi" w:hAnsiTheme="minorHAnsi" w:cstheme="minorHAnsi"/>
          <w:b/>
          <w:bCs/>
          <w:color w:val="000000"/>
        </w:rPr>
      </w:pPr>
      <w:r>
        <w:rPr>
          <w:rFonts w:asciiTheme="minorHAnsi" w:hAnsiTheme="minorHAnsi" w:cstheme="minorHAnsi"/>
          <w:b/>
          <w:bCs/>
          <w:color w:val="000000"/>
        </w:rPr>
        <w:t>2b. Context-learning and context extension</w:t>
      </w:r>
    </w:p>
    <w:p w14:paraId="7748131E" w14:textId="1FF60963" w:rsidR="00EC4B8B" w:rsidRPr="00CB5674" w:rsidRDefault="00672EE0" w:rsidP="00B47452">
      <w:pPr>
        <w:pStyle w:val="Prrafodelista"/>
        <w:numPr>
          <w:ilvl w:val="0"/>
          <w:numId w:val="13"/>
        </w:numPr>
        <w:rPr>
          <w:rFonts w:eastAsia="Times New Roman" w:cstheme="minorHAnsi"/>
          <w:color w:val="000000"/>
          <w14:ligatures w14:val="none"/>
        </w:rPr>
      </w:pPr>
      <w:r w:rsidRPr="00CB5674">
        <w:rPr>
          <w:rFonts w:eastAsia="Times New Roman" w:cstheme="minorHAnsi"/>
          <w:color w:val="000000"/>
          <w14:ligatures w14:val="none"/>
        </w:rPr>
        <w:t xml:space="preserve">Papers that work with extended context-window. We explored </w:t>
      </w:r>
      <w:proofErr w:type="spellStart"/>
      <w:r w:rsidRPr="00CB5674">
        <w:rPr>
          <w:rFonts w:eastAsia="Times New Roman" w:cstheme="minorHAnsi"/>
          <w:color w:val="000000"/>
          <w14:ligatures w14:val="none"/>
        </w:rPr>
        <w:t>SelfExtent</w:t>
      </w:r>
      <w:proofErr w:type="spellEnd"/>
      <w:r w:rsidRPr="00CB5674">
        <w:rPr>
          <w:rFonts w:eastAsia="Times New Roman" w:cstheme="minorHAnsi"/>
          <w:color w:val="000000"/>
          <w14:ligatures w14:val="none"/>
        </w:rPr>
        <w:t xml:space="preserve"> </w:t>
      </w:r>
      <w:proofErr w:type="spellStart"/>
      <w:proofErr w:type="gramStart"/>
      <w:r w:rsidRPr="00CB5674">
        <w:rPr>
          <w:rFonts w:eastAsia="Times New Roman" w:cstheme="minorHAnsi"/>
          <w:color w:val="000000"/>
          <w14:ligatures w14:val="none"/>
        </w:rPr>
        <w:t>blabla</w:t>
      </w:r>
      <w:proofErr w:type="spellEnd"/>
      <w:proofErr w:type="gramEnd"/>
    </w:p>
    <w:p w14:paraId="7F3642E2" w14:textId="7D3D0FDA" w:rsidR="00EC4B8B" w:rsidRDefault="00EC4B8B" w:rsidP="00E9741D">
      <w:pPr>
        <w:pStyle w:val="NormalWeb"/>
        <w:numPr>
          <w:ilvl w:val="0"/>
          <w:numId w:val="12"/>
        </w:numPr>
        <w:spacing w:before="0" w:beforeAutospacing="0" w:after="0" w:afterAutospacing="0"/>
        <w:rPr>
          <w:rFonts w:asciiTheme="minorHAnsi" w:hAnsiTheme="minorHAnsi" w:cstheme="minorHAnsi"/>
          <w:b/>
          <w:bCs/>
          <w:color w:val="000000"/>
        </w:rPr>
      </w:pPr>
      <w:r w:rsidRPr="00EC4B8B">
        <w:rPr>
          <w:rFonts w:asciiTheme="minorHAnsi" w:hAnsiTheme="minorHAnsi" w:cstheme="minorHAnsi"/>
          <w:b/>
          <w:bCs/>
          <w:color w:val="000000"/>
        </w:rPr>
        <w:t xml:space="preserve">Data  </w:t>
      </w:r>
    </w:p>
    <w:p w14:paraId="1B20D4C9" w14:textId="722776DB" w:rsidR="00EC4B8B" w:rsidRDefault="00EC4B8B" w:rsidP="00EC4B8B">
      <w:pPr>
        <w:pStyle w:val="NormalWeb"/>
        <w:spacing w:before="0" w:beforeAutospacing="0" w:after="0" w:afterAutospacing="0"/>
        <w:ind w:left="360"/>
        <w:rPr>
          <w:rFonts w:asciiTheme="minorHAnsi" w:hAnsiTheme="minorHAnsi" w:cstheme="minorHAnsi"/>
          <w:color w:val="000000"/>
          <w:sz w:val="22"/>
          <w:szCs w:val="22"/>
        </w:rPr>
      </w:pPr>
      <w:r>
        <w:rPr>
          <w:rFonts w:asciiTheme="minorHAnsi" w:hAnsiTheme="minorHAnsi" w:cstheme="minorHAnsi"/>
          <w:color w:val="000000"/>
          <w:sz w:val="22"/>
          <w:szCs w:val="22"/>
        </w:rPr>
        <w:t xml:space="preserve">Reddit data via PRAW. </w:t>
      </w:r>
    </w:p>
    <w:p w14:paraId="29DE19F9" w14:textId="1D034B28" w:rsidR="00EC4B8B" w:rsidRDefault="00EC4B8B" w:rsidP="00EC4B8B">
      <w:pPr>
        <w:pStyle w:val="NormalWeb"/>
        <w:numPr>
          <w:ilvl w:val="0"/>
          <w:numId w:val="13"/>
        </w:numPr>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Filter for 2020 (ANES years)</w:t>
      </w:r>
    </w:p>
    <w:p w14:paraId="617AF3EF" w14:textId="08EB8829" w:rsidR="00EC4B8B" w:rsidRDefault="00EC4B8B" w:rsidP="00EC4B8B">
      <w:pPr>
        <w:pStyle w:val="NormalWeb"/>
        <w:numPr>
          <w:ilvl w:val="0"/>
          <w:numId w:val="13"/>
        </w:numPr>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Filter for topics according to key terms; selected submissions according to number of comments/ upvotes threshold</w:t>
      </w:r>
    </w:p>
    <w:p w14:paraId="21AD635A" w14:textId="6D33B597" w:rsidR="00EC4B8B" w:rsidRDefault="00EC4B8B" w:rsidP="00EC4B8B">
      <w:pPr>
        <w:pStyle w:val="NormalWeb"/>
        <w:numPr>
          <w:ilvl w:val="0"/>
          <w:numId w:val="13"/>
        </w:numPr>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Manually select submissions and extract comments</w:t>
      </w:r>
    </w:p>
    <w:p w14:paraId="3146E311" w14:textId="77777777" w:rsidR="00EC4B8B" w:rsidRDefault="00EC4B8B" w:rsidP="00EC4B8B">
      <w:pPr>
        <w:pStyle w:val="NormalWeb"/>
        <w:spacing w:before="0" w:beforeAutospacing="0" w:after="0" w:afterAutospacing="0"/>
        <w:ind w:left="360"/>
        <w:rPr>
          <w:rFonts w:asciiTheme="minorHAnsi" w:hAnsiTheme="minorHAnsi" w:cstheme="minorHAnsi"/>
          <w:color w:val="000000"/>
          <w:sz w:val="22"/>
          <w:szCs w:val="22"/>
        </w:rPr>
      </w:pPr>
    </w:p>
    <w:p w14:paraId="199BD010" w14:textId="413652C9" w:rsidR="00EC4B8B" w:rsidRDefault="00EC4B8B" w:rsidP="00EC4B8B">
      <w:pPr>
        <w:pStyle w:val="NormalWeb"/>
        <w:spacing w:before="0" w:beforeAutospacing="0" w:after="0" w:afterAutospacing="0"/>
        <w:ind w:left="360"/>
        <w:rPr>
          <w:rFonts w:asciiTheme="minorHAnsi" w:hAnsiTheme="minorHAnsi" w:cstheme="minorHAnsi"/>
          <w:color w:val="000000"/>
          <w:sz w:val="22"/>
          <w:szCs w:val="22"/>
        </w:rPr>
      </w:pPr>
      <w:r>
        <w:rPr>
          <w:rFonts w:asciiTheme="minorHAnsi" w:hAnsiTheme="minorHAnsi" w:cstheme="minorHAnsi"/>
          <w:color w:val="000000"/>
          <w:sz w:val="22"/>
          <w:szCs w:val="22"/>
        </w:rPr>
        <w:t xml:space="preserve">ANES Survey </w:t>
      </w:r>
    </w:p>
    <w:p w14:paraId="55B09044" w14:textId="3CC92639" w:rsidR="00EC4B8B" w:rsidRDefault="00EC4B8B" w:rsidP="00EC4B8B">
      <w:pPr>
        <w:pStyle w:val="NormalWeb"/>
        <w:numPr>
          <w:ilvl w:val="0"/>
          <w:numId w:val="13"/>
        </w:numPr>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Topics chosen: something about the possible responses range? Not yes/no questions, or different formats</w:t>
      </w:r>
    </w:p>
    <w:p w14:paraId="77691E98" w14:textId="486CC942" w:rsidR="0070596D" w:rsidRDefault="004E5433" w:rsidP="0070596D">
      <w:pPr>
        <w:pStyle w:val="NormalWeb"/>
        <w:numPr>
          <w:ilvl w:val="0"/>
          <w:numId w:val="13"/>
        </w:numPr>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Abortion, climate change, immigration, gun control, healthcare: why these topics? More clear inclination between progressive and conservatives? </w:t>
      </w:r>
    </w:p>
    <w:p w14:paraId="76643C30" w14:textId="77777777" w:rsidR="0070596D" w:rsidRDefault="0070596D" w:rsidP="0070596D">
      <w:pPr>
        <w:pStyle w:val="NormalWeb"/>
        <w:spacing w:before="0" w:beforeAutospacing="0" w:after="0" w:afterAutospacing="0"/>
        <w:rPr>
          <w:rFonts w:asciiTheme="minorHAnsi" w:hAnsiTheme="minorHAnsi" w:cstheme="minorHAnsi"/>
          <w:color w:val="000000"/>
          <w:sz w:val="22"/>
          <w:szCs w:val="22"/>
        </w:rPr>
      </w:pPr>
    </w:p>
    <w:p w14:paraId="249752F8" w14:textId="20DDF22F" w:rsidR="0070596D" w:rsidRDefault="0070596D" w:rsidP="00FF0273">
      <w:pPr>
        <w:autoSpaceDE w:val="0"/>
        <w:autoSpaceDN w:val="0"/>
        <w:adjustRightInd w:val="0"/>
        <w:spacing w:after="0" w:line="240" w:lineRule="auto"/>
      </w:pPr>
      <w:r w:rsidRPr="0070596D">
        <w:rPr>
          <w:rFonts w:cstheme="minorHAnsi"/>
          <w:color w:val="000000"/>
        </w:rPr>
        <w:t>ANES is a collaboration of </w:t>
      </w:r>
      <w:hyperlink r:id="rId5" w:tgtFrame="_blank" w:history="1">
        <w:r w:rsidRPr="0070596D">
          <w:rPr>
            <w:rFonts w:eastAsia="Times New Roman" w:cstheme="minorHAnsi"/>
            <w:color w:val="000000"/>
          </w:rPr>
          <w:t>Duke University</w:t>
        </w:r>
      </w:hyperlink>
      <w:r w:rsidRPr="0070596D">
        <w:rPr>
          <w:rFonts w:cstheme="minorHAnsi"/>
          <w:color w:val="000000"/>
        </w:rPr>
        <w:t>, </w:t>
      </w:r>
      <w:hyperlink r:id="rId6" w:tgtFrame="_blank" w:history="1">
        <w:r w:rsidRPr="0070596D">
          <w:rPr>
            <w:rFonts w:eastAsia="Times New Roman" w:cstheme="minorHAnsi"/>
            <w:color w:val="000000"/>
          </w:rPr>
          <w:t>University of Michigan</w:t>
        </w:r>
      </w:hyperlink>
      <w:r w:rsidRPr="0070596D">
        <w:rPr>
          <w:rFonts w:cstheme="minorHAnsi"/>
          <w:color w:val="000000"/>
        </w:rPr>
        <w:t>, </w:t>
      </w:r>
      <w:hyperlink r:id="rId7" w:tgtFrame="_blank" w:history="1">
        <w:r w:rsidRPr="0070596D">
          <w:rPr>
            <w:rFonts w:eastAsia="Times New Roman" w:cstheme="minorHAnsi"/>
            <w:color w:val="000000"/>
          </w:rPr>
          <w:t>The University of Texas at Austin</w:t>
        </w:r>
      </w:hyperlink>
      <w:r w:rsidRPr="0070596D">
        <w:rPr>
          <w:rFonts w:cstheme="minorHAnsi"/>
          <w:color w:val="000000"/>
        </w:rPr>
        <w:t>, and </w:t>
      </w:r>
      <w:hyperlink r:id="rId8" w:tgtFrame="_blank" w:history="1">
        <w:r w:rsidRPr="0070596D">
          <w:rPr>
            <w:rFonts w:eastAsia="Times New Roman" w:cstheme="minorHAnsi"/>
            <w:color w:val="000000"/>
          </w:rPr>
          <w:t>Stanford University</w:t>
        </w:r>
      </w:hyperlink>
      <w:r>
        <w:rPr>
          <w:rFonts w:cstheme="minorHAnsi"/>
          <w:color w:val="000000"/>
        </w:rPr>
        <w:t xml:space="preserve">. The study is conducted among US-American voters every 4 years, before and after the presidential elections. </w:t>
      </w:r>
      <w:r w:rsidR="00FF0273">
        <w:rPr>
          <w:rFonts w:cstheme="minorHAnsi"/>
          <w:color w:val="000000"/>
        </w:rPr>
        <w:t>The respondent is asked about multiple demographic details and then about his or her opinion towards multiple societal issues coming from a wide range of topics.  We chose topics among the most anticipated issues in the 2020 presidential election (</w:t>
      </w:r>
      <w:hyperlink r:id="rId9" w:history="1">
        <w:r w:rsidR="00FF0273" w:rsidRPr="000B5218">
          <w:rPr>
            <w:rStyle w:val="Hipervnculo"/>
            <w:rFonts w:cstheme="minorHAnsi"/>
          </w:rPr>
          <w:t>https://www.pewresearch.org/politics/2020/08/13/important-issues-in-the-2020-election/</w:t>
        </w:r>
      </w:hyperlink>
      <w:r w:rsidR="00FF0273">
        <w:rPr>
          <w:rFonts w:cstheme="minorHAnsi"/>
          <w:color w:val="000000"/>
        </w:rPr>
        <w:t xml:space="preserve">). Furthermore, we believe our chosen topics </w:t>
      </w:r>
      <w:r w:rsidR="00FF0273">
        <w:t xml:space="preserve">Immigration, abortion, gun control, climate change and public health are object of drastically differing opinions and therefore also likely to be discussed controversially in social media. </w:t>
      </w:r>
    </w:p>
    <w:p w14:paraId="1AB2374F" w14:textId="7A6E6CED" w:rsidR="00FF0273" w:rsidRPr="00FF0273" w:rsidRDefault="00FF0273">
      <w:pPr>
        <w:autoSpaceDE w:val="0"/>
        <w:autoSpaceDN w:val="0"/>
        <w:adjustRightInd w:val="0"/>
        <w:spacing w:after="0" w:line="240" w:lineRule="auto"/>
        <w:rPr>
          <w:rStyle w:val="Hipervnculo"/>
          <w:rPrChange w:id="10" w:author="Adrian Ruhe" w:date="2024-03-21T16:57:00Z">
            <w:rPr>
              <w:rFonts w:asciiTheme="minorHAnsi" w:hAnsiTheme="minorHAnsi" w:cstheme="minorHAnsi"/>
              <w:color w:val="000000"/>
              <w:sz w:val="22"/>
              <w:szCs w:val="22"/>
            </w:rPr>
          </w:rPrChange>
        </w:rPr>
        <w:pPrChange w:id="11" w:author="Adrian Ruhe" w:date="2024-03-21T16:55:00Z">
          <w:pPr>
            <w:pStyle w:val="NormalWeb"/>
            <w:spacing w:before="0" w:beforeAutospacing="0" w:after="0" w:afterAutospacing="0"/>
          </w:pPr>
        </w:pPrChange>
      </w:pPr>
      <w:r w:rsidRPr="00FF0273">
        <w:rPr>
          <w:rStyle w:val="Hipervnculo"/>
          <w:rFonts w:cstheme="minorHAnsi"/>
          <w:rPrChange w:id="12" w:author="Adrian Ruhe" w:date="2024-03-21T16:57:00Z">
            <w:rPr>
              <w:rFonts w:ascii="Segoe UI" w:hAnsi="Segoe UI" w:cs="Segoe UI"/>
              <w:color w:val="0D0D0D"/>
              <w:shd w:val="clear" w:color="auto" w:fill="FFFFFF"/>
            </w:rPr>
          </w:rPrChange>
        </w:rPr>
        <w:t xml:space="preserve">The study is conducted </w:t>
      </w:r>
      <w:r>
        <w:rPr>
          <w:rStyle w:val="Hipervnculo"/>
          <w:rFonts w:cstheme="minorHAnsi"/>
        </w:rPr>
        <w:t>every 4 years</w:t>
      </w:r>
      <w:r w:rsidRPr="00FF0273">
        <w:rPr>
          <w:rStyle w:val="Hipervnculo"/>
          <w:rFonts w:cstheme="minorHAnsi"/>
          <w:rPrChange w:id="13" w:author="Adrian Ruhe" w:date="2024-03-21T16:57:00Z">
            <w:rPr>
              <w:rFonts w:ascii="Segoe UI" w:hAnsi="Segoe UI" w:cs="Segoe UI"/>
              <w:color w:val="0D0D0D"/>
              <w:shd w:val="clear" w:color="auto" w:fill="FFFFFF"/>
            </w:rPr>
          </w:rPrChange>
        </w:rPr>
        <w:t xml:space="preserve"> among American voters, both before and after presidential elections. Respondents are queried about various demographic factors before being asked for their opinions on a wide array of </w:t>
      </w:r>
      <w:r>
        <w:rPr>
          <w:rStyle w:val="Hipervnculo"/>
          <w:rFonts w:cstheme="minorHAnsi"/>
        </w:rPr>
        <w:t xml:space="preserve">political and </w:t>
      </w:r>
      <w:r w:rsidRPr="00FF0273">
        <w:rPr>
          <w:rStyle w:val="Hipervnculo"/>
          <w:rFonts w:cstheme="minorHAnsi"/>
          <w:rPrChange w:id="14" w:author="Adrian Ruhe" w:date="2024-03-21T16:57:00Z">
            <w:rPr>
              <w:rFonts w:ascii="Segoe UI" w:hAnsi="Segoe UI" w:cs="Segoe UI"/>
              <w:color w:val="0D0D0D"/>
              <w:shd w:val="clear" w:color="auto" w:fill="FFFFFF"/>
            </w:rPr>
          </w:rPrChange>
        </w:rPr>
        <w:t>societal issues. Our selected topics align with those anticipated to be</w:t>
      </w:r>
      <w:r>
        <w:rPr>
          <w:rStyle w:val="Hipervnculo"/>
          <w:rFonts w:cstheme="minorHAnsi"/>
        </w:rPr>
        <w:t xml:space="preserve"> most</w:t>
      </w:r>
      <w:r w:rsidRPr="00FF0273">
        <w:rPr>
          <w:rStyle w:val="Hipervnculo"/>
          <w:rFonts w:cstheme="minorHAnsi"/>
          <w:rPrChange w:id="15" w:author="Adrian Ruhe" w:date="2024-03-21T16:57:00Z">
            <w:rPr>
              <w:rFonts w:ascii="Segoe UI" w:hAnsi="Segoe UI" w:cs="Segoe UI"/>
              <w:color w:val="0D0D0D"/>
              <w:shd w:val="clear" w:color="auto" w:fill="FFFFFF"/>
            </w:rPr>
          </w:rPrChange>
        </w:rPr>
        <w:t xml:space="preserve"> significant in the 2020 presidential election</w:t>
      </w:r>
      <w:r>
        <w:rPr>
          <w:rStyle w:val="Hipervnculo"/>
          <w:rFonts w:cstheme="minorHAnsi"/>
        </w:rPr>
        <w:t xml:space="preserve"> (</w:t>
      </w:r>
      <w:r>
        <w:rPr>
          <w:rFonts w:cstheme="minorHAnsi"/>
          <w:color w:val="000000"/>
        </w:rPr>
        <w:fldChar w:fldCharType="begin"/>
      </w:r>
      <w:r>
        <w:rPr>
          <w:rFonts w:cstheme="minorHAnsi"/>
          <w:color w:val="000000"/>
        </w:rPr>
        <w:instrText>HYPERLINK "</w:instrText>
      </w:r>
      <w:r w:rsidRPr="00FF0273">
        <w:rPr>
          <w:color w:val="000000"/>
          <w:rPrChange w:id="16" w:author="Adrian Ruhe" w:date="2024-03-21T16:58:00Z">
            <w:rPr>
              <w:rStyle w:val="Hipervnculo"/>
              <w:rFonts w:cstheme="minorHAnsi"/>
            </w:rPr>
          </w:rPrChange>
        </w:rPr>
        <w:instrText>https://www.pewresearch.org/politics/2020/08/13/important-issues-in-the-2020-election/</w:instrText>
      </w:r>
      <w:r>
        <w:rPr>
          <w:rFonts w:cstheme="minorHAnsi"/>
          <w:color w:val="000000"/>
        </w:rPr>
        <w:instrText>"</w:instrText>
      </w:r>
      <w:r>
        <w:rPr>
          <w:rFonts w:cstheme="minorHAnsi"/>
          <w:color w:val="000000"/>
        </w:rPr>
      </w:r>
      <w:r>
        <w:rPr>
          <w:rFonts w:cstheme="minorHAnsi"/>
          <w:color w:val="000000"/>
        </w:rPr>
        <w:fldChar w:fldCharType="separate"/>
      </w:r>
      <w:r w:rsidRPr="00FF0273">
        <w:rPr>
          <w:rStyle w:val="Hipervnculo"/>
          <w:rFonts w:cstheme="minorHAnsi"/>
        </w:rPr>
        <w:t>https://www.pewresearch.org/politics/2020/08/13/important-issues-in-the-2020-election/</w:t>
      </w:r>
      <w:r>
        <w:rPr>
          <w:rFonts w:cstheme="minorHAnsi"/>
          <w:color w:val="000000"/>
        </w:rPr>
        <w:fldChar w:fldCharType="end"/>
      </w:r>
      <w:r>
        <w:rPr>
          <w:rFonts w:cstheme="minorHAnsi"/>
          <w:color w:val="000000"/>
        </w:rPr>
        <w:t>).</w:t>
      </w:r>
      <w:r>
        <w:rPr>
          <w:rStyle w:val="Hipervnculo"/>
          <w:rFonts w:cstheme="minorHAnsi"/>
        </w:rPr>
        <w:t xml:space="preserve"> </w:t>
      </w:r>
      <w:r w:rsidRPr="00FF0273">
        <w:rPr>
          <w:rStyle w:val="Hipervnculo"/>
          <w:rFonts w:cstheme="minorHAnsi"/>
          <w:rPrChange w:id="17" w:author="Adrian Ruhe" w:date="2024-03-21T16:57:00Z">
            <w:rPr>
              <w:rFonts w:ascii="Segoe UI" w:hAnsi="Segoe UI" w:cs="Segoe UI"/>
              <w:color w:val="0D0D0D"/>
              <w:shd w:val="clear" w:color="auto" w:fill="FFFFFF"/>
            </w:rPr>
          </w:rPrChange>
        </w:rPr>
        <w:t xml:space="preserve">Moreover, we have chosen </w:t>
      </w:r>
      <w:r>
        <w:rPr>
          <w:rStyle w:val="Hipervnculo"/>
          <w:rFonts w:cstheme="minorHAnsi"/>
        </w:rPr>
        <w:t xml:space="preserve">the </w:t>
      </w:r>
      <w:r w:rsidRPr="00FF0273">
        <w:rPr>
          <w:rStyle w:val="Hipervnculo"/>
          <w:rFonts w:cstheme="minorHAnsi"/>
          <w:rPrChange w:id="18" w:author="Adrian Ruhe" w:date="2024-03-21T16:57:00Z">
            <w:rPr>
              <w:rFonts w:ascii="Segoe UI" w:hAnsi="Segoe UI" w:cs="Segoe UI"/>
              <w:color w:val="0D0D0D"/>
              <w:shd w:val="clear" w:color="auto" w:fill="FFFFFF"/>
            </w:rPr>
          </w:rPrChange>
        </w:rPr>
        <w:t>topics immigration, abortion, gun control, climate change, and public health, which are known for sparking contentious discussions across social media platforms due to their propensity for evoking drastically differing opinions.</w:t>
      </w:r>
    </w:p>
    <w:p w14:paraId="5D33721C" w14:textId="6D6B4BA4" w:rsidR="00244D38" w:rsidRDefault="00244D38">
      <w:pPr>
        <w:rPr>
          <w:rFonts w:eastAsia="Times New Roman" w:cstheme="minorHAnsi"/>
          <w:color w:val="000000"/>
          <w14:ligatures w14:val="none"/>
        </w:rPr>
      </w:pPr>
      <w:r>
        <w:rPr>
          <w:rFonts w:cstheme="minorHAnsi"/>
          <w:color w:val="000000"/>
        </w:rPr>
        <w:br w:type="page"/>
      </w:r>
    </w:p>
    <w:p w14:paraId="4841C152" w14:textId="77777777" w:rsidR="004E5433" w:rsidRDefault="004E5433" w:rsidP="004E5433">
      <w:pPr>
        <w:pStyle w:val="NormalWeb"/>
        <w:spacing w:before="0" w:beforeAutospacing="0" w:after="0" w:afterAutospacing="0"/>
        <w:ind w:left="360"/>
        <w:rPr>
          <w:rFonts w:asciiTheme="minorHAnsi" w:hAnsiTheme="minorHAnsi" w:cstheme="minorHAnsi"/>
          <w:color w:val="000000"/>
          <w:sz w:val="22"/>
          <w:szCs w:val="22"/>
        </w:rPr>
      </w:pPr>
    </w:p>
    <w:p w14:paraId="328BD51C" w14:textId="34B377C8" w:rsidR="004E5433" w:rsidRPr="004E5433" w:rsidRDefault="004E5433" w:rsidP="004E5433">
      <w:pPr>
        <w:pStyle w:val="NormalWeb"/>
        <w:numPr>
          <w:ilvl w:val="0"/>
          <w:numId w:val="12"/>
        </w:numPr>
        <w:spacing w:before="0" w:beforeAutospacing="0" w:after="0" w:afterAutospacing="0"/>
        <w:rPr>
          <w:rFonts w:asciiTheme="minorHAnsi" w:hAnsiTheme="minorHAnsi" w:cstheme="minorHAnsi"/>
          <w:b/>
          <w:bCs/>
          <w:color w:val="000000"/>
        </w:rPr>
      </w:pPr>
      <w:r w:rsidRPr="004E5433">
        <w:rPr>
          <w:rFonts w:asciiTheme="minorHAnsi" w:hAnsiTheme="minorHAnsi" w:cstheme="minorHAnsi"/>
          <w:b/>
          <w:bCs/>
          <w:color w:val="000000"/>
        </w:rPr>
        <w:t>Methods</w:t>
      </w:r>
    </w:p>
    <w:p w14:paraId="7B252F42" w14:textId="77777777" w:rsidR="004E5433" w:rsidRDefault="004E5433" w:rsidP="004E5433">
      <w:pPr>
        <w:pStyle w:val="NormalWeb"/>
        <w:spacing w:before="0" w:beforeAutospacing="0" w:after="0" w:afterAutospacing="0"/>
        <w:rPr>
          <w:rFonts w:asciiTheme="minorHAnsi" w:hAnsiTheme="minorHAnsi" w:cstheme="minorHAnsi"/>
          <w:color w:val="000000"/>
          <w:sz w:val="22"/>
          <w:szCs w:val="22"/>
        </w:rPr>
      </w:pPr>
    </w:p>
    <w:p w14:paraId="50171C9C" w14:textId="5CE48C3E" w:rsidR="00EC4B8B" w:rsidRDefault="004E5433" w:rsidP="00EC4B8B">
      <w:pPr>
        <w:rPr>
          <w:rFonts w:eastAsia="Times New Roman" w:cstheme="minorHAnsi"/>
          <w:color w:val="000000"/>
          <w14:ligatures w14:val="none"/>
        </w:rPr>
      </w:pPr>
      <w:r>
        <w:rPr>
          <w:rFonts w:eastAsia="Times New Roman" w:cstheme="minorHAnsi"/>
          <w:color w:val="000000"/>
          <w14:ligatures w14:val="none"/>
        </w:rPr>
        <w:t xml:space="preserve">We explore </w:t>
      </w:r>
      <w:commentRangeStart w:id="19"/>
      <w:r>
        <w:rPr>
          <w:rFonts w:eastAsia="Times New Roman" w:cstheme="minorHAnsi"/>
          <w:color w:val="000000"/>
          <w14:ligatures w14:val="none"/>
        </w:rPr>
        <w:t>in-context learning</w:t>
      </w:r>
      <w:commentRangeEnd w:id="19"/>
      <w:r w:rsidR="00502A72">
        <w:rPr>
          <w:rStyle w:val="Refdecomentario"/>
        </w:rPr>
        <w:commentReference w:id="19"/>
      </w:r>
      <w:r>
        <w:rPr>
          <w:rFonts w:eastAsia="Times New Roman" w:cstheme="minorHAnsi"/>
          <w:color w:val="000000"/>
          <w14:ligatures w14:val="none"/>
        </w:rPr>
        <w:t xml:space="preserve">, using OS fine-tuned models that extend the context window. For GPT we take advantage of the “open session” memory. </w:t>
      </w:r>
    </w:p>
    <w:p w14:paraId="15835995" w14:textId="0BC0EAC4" w:rsidR="004E5433" w:rsidRDefault="004E5433" w:rsidP="00EC4B8B">
      <w:pPr>
        <w:rPr>
          <w:rFonts w:eastAsia="Times New Roman" w:cstheme="minorHAnsi"/>
          <w:color w:val="000000"/>
          <w14:ligatures w14:val="none"/>
        </w:rPr>
      </w:pPr>
      <w:r>
        <w:rPr>
          <w:rFonts w:eastAsia="Times New Roman" w:cstheme="minorHAnsi"/>
          <w:color w:val="000000"/>
          <w14:ligatures w14:val="none"/>
        </w:rPr>
        <w:t xml:space="preserve">Use ~3 models: GPT, Mistral, </w:t>
      </w:r>
      <w:proofErr w:type="spellStart"/>
      <w:r>
        <w:rPr>
          <w:rFonts w:eastAsia="Times New Roman" w:cstheme="minorHAnsi"/>
          <w:color w:val="000000"/>
          <w14:ligatures w14:val="none"/>
        </w:rPr>
        <w:t>Codellama</w:t>
      </w:r>
      <w:proofErr w:type="spellEnd"/>
    </w:p>
    <w:p w14:paraId="5A853EDF" w14:textId="68E8DC90" w:rsidR="004E5433" w:rsidRDefault="004E5433" w:rsidP="004E5433">
      <w:pPr>
        <w:pStyle w:val="Prrafodelista"/>
        <w:numPr>
          <w:ilvl w:val="0"/>
          <w:numId w:val="13"/>
        </w:numPr>
        <w:rPr>
          <w:rFonts w:eastAsia="Times New Roman" w:cstheme="minorHAnsi"/>
          <w:color w:val="000000"/>
          <w14:ligatures w14:val="none"/>
        </w:rPr>
      </w:pPr>
      <w:r>
        <w:rPr>
          <w:rFonts w:eastAsia="Times New Roman" w:cstheme="minorHAnsi"/>
          <w:color w:val="000000"/>
          <w14:ligatures w14:val="none"/>
        </w:rPr>
        <w:t>Zero shot</w:t>
      </w:r>
    </w:p>
    <w:p w14:paraId="034B57C3" w14:textId="02FB10B6" w:rsidR="004E5433" w:rsidRDefault="004E5433" w:rsidP="004E5433">
      <w:pPr>
        <w:pStyle w:val="Prrafodelista"/>
        <w:numPr>
          <w:ilvl w:val="0"/>
          <w:numId w:val="13"/>
        </w:numPr>
        <w:rPr>
          <w:rFonts w:eastAsia="Times New Roman" w:cstheme="minorHAnsi"/>
          <w:color w:val="000000"/>
          <w14:ligatures w14:val="none"/>
        </w:rPr>
      </w:pPr>
      <w:r>
        <w:rPr>
          <w:rFonts w:eastAsia="Times New Roman" w:cstheme="minorHAnsi"/>
          <w:color w:val="000000"/>
          <w14:ligatures w14:val="none"/>
        </w:rPr>
        <w:t>Few shots:</w:t>
      </w:r>
    </w:p>
    <w:p w14:paraId="0A7A534B" w14:textId="63696D38" w:rsidR="004E5433" w:rsidRDefault="004E5433" w:rsidP="004E5433">
      <w:pPr>
        <w:pStyle w:val="Prrafodelista"/>
        <w:numPr>
          <w:ilvl w:val="1"/>
          <w:numId w:val="13"/>
        </w:numPr>
        <w:rPr>
          <w:rFonts w:eastAsia="Times New Roman" w:cstheme="minorHAnsi"/>
          <w:color w:val="000000"/>
          <w14:ligatures w14:val="none"/>
        </w:rPr>
      </w:pPr>
      <w:r>
        <w:rPr>
          <w:rFonts w:eastAsia="Times New Roman" w:cstheme="minorHAnsi"/>
          <w:color w:val="000000"/>
          <w14:ligatures w14:val="none"/>
        </w:rPr>
        <w:t>Top level comments</w:t>
      </w:r>
    </w:p>
    <w:p w14:paraId="531EAB21" w14:textId="78D1BFCE" w:rsidR="004E5433" w:rsidRDefault="004E5433" w:rsidP="004E5433">
      <w:pPr>
        <w:pStyle w:val="Prrafodelista"/>
        <w:numPr>
          <w:ilvl w:val="1"/>
          <w:numId w:val="13"/>
        </w:numPr>
        <w:rPr>
          <w:rFonts w:eastAsia="Times New Roman" w:cstheme="minorHAnsi"/>
          <w:color w:val="000000"/>
          <w14:ligatures w14:val="none"/>
        </w:rPr>
      </w:pPr>
      <w:r>
        <w:rPr>
          <w:rFonts w:eastAsia="Times New Roman" w:cstheme="minorHAnsi"/>
          <w:color w:val="000000"/>
          <w14:ligatures w14:val="none"/>
        </w:rPr>
        <w:t xml:space="preserve">Comment </w:t>
      </w:r>
      <w:proofErr w:type="gramStart"/>
      <w:r>
        <w:rPr>
          <w:rFonts w:eastAsia="Times New Roman" w:cstheme="minorHAnsi"/>
          <w:color w:val="000000"/>
          <w14:ligatures w14:val="none"/>
        </w:rPr>
        <w:t>forest</w:t>
      </w:r>
      <w:proofErr w:type="gramEnd"/>
    </w:p>
    <w:p w14:paraId="3260471C" w14:textId="77777777" w:rsidR="004E5433" w:rsidRDefault="004E5433" w:rsidP="004E5433">
      <w:pPr>
        <w:rPr>
          <w:rFonts w:eastAsia="Times New Roman" w:cstheme="minorHAnsi"/>
          <w:color w:val="000000"/>
          <w14:ligatures w14:val="none"/>
        </w:rPr>
      </w:pPr>
    </w:p>
    <w:p w14:paraId="09EE198D" w14:textId="1D90171D" w:rsidR="004E5433" w:rsidRDefault="004E5433" w:rsidP="004E5433">
      <w:pPr>
        <w:pStyle w:val="Prrafodelista"/>
        <w:numPr>
          <w:ilvl w:val="0"/>
          <w:numId w:val="13"/>
        </w:numPr>
        <w:rPr>
          <w:rFonts w:eastAsia="Times New Roman" w:cstheme="minorHAnsi"/>
          <w:color w:val="000000"/>
          <w14:ligatures w14:val="none"/>
        </w:rPr>
      </w:pPr>
      <w:r>
        <w:rPr>
          <w:rFonts w:eastAsia="Times New Roman" w:cstheme="minorHAnsi"/>
          <w:color w:val="000000"/>
          <w14:ligatures w14:val="none"/>
        </w:rPr>
        <w:t>Several runs (3?)</w:t>
      </w:r>
    </w:p>
    <w:p w14:paraId="59AB048D" w14:textId="4D38A192" w:rsidR="00244D38" w:rsidRDefault="004E5433" w:rsidP="004E5433">
      <w:pPr>
        <w:rPr>
          <w:rFonts w:eastAsia="Times New Roman" w:cstheme="minorHAnsi"/>
          <w:color w:val="000000"/>
          <w14:ligatures w14:val="none"/>
        </w:rPr>
      </w:pPr>
      <w:r>
        <w:rPr>
          <w:rFonts w:eastAsia="Times New Roman" w:cstheme="minorHAnsi"/>
          <w:color w:val="000000"/>
          <w14:ligatures w14:val="none"/>
        </w:rPr>
        <w:t>3*5*3 = 45 runs for each model</w:t>
      </w:r>
    </w:p>
    <w:p w14:paraId="109B297F" w14:textId="77777777" w:rsidR="00244D38" w:rsidRDefault="00244D38">
      <w:pPr>
        <w:rPr>
          <w:rFonts w:eastAsia="Times New Roman" w:cstheme="minorHAnsi"/>
          <w:color w:val="000000"/>
          <w14:ligatures w14:val="none"/>
        </w:rPr>
      </w:pPr>
      <w:r>
        <w:rPr>
          <w:rFonts w:eastAsia="Times New Roman" w:cstheme="minorHAnsi"/>
          <w:color w:val="000000"/>
          <w14:ligatures w14:val="none"/>
        </w:rPr>
        <w:br w:type="page"/>
      </w:r>
    </w:p>
    <w:p w14:paraId="1514777D" w14:textId="77777777" w:rsidR="004E5433" w:rsidRDefault="004E5433" w:rsidP="004E5433">
      <w:pPr>
        <w:rPr>
          <w:rFonts w:eastAsia="Times New Roman" w:cstheme="minorHAnsi"/>
          <w:color w:val="000000"/>
          <w14:ligatures w14:val="none"/>
        </w:rPr>
      </w:pPr>
    </w:p>
    <w:p w14:paraId="72C861D9" w14:textId="57E26D3B" w:rsidR="004E5433" w:rsidRPr="004E5433" w:rsidRDefault="004E5433" w:rsidP="004E5433">
      <w:pPr>
        <w:pStyle w:val="NormalWeb"/>
        <w:numPr>
          <w:ilvl w:val="0"/>
          <w:numId w:val="12"/>
        </w:numPr>
        <w:spacing w:before="0" w:beforeAutospacing="0" w:after="0" w:afterAutospacing="0"/>
        <w:rPr>
          <w:rFonts w:cstheme="minorHAnsi"/>
          <w:color w:val="000000"/>
        </w:rPr>
      </w:pPr>
      <w:r>
        <w:rPr>
          <w:rFonts w:ascii="Arial" w:hAnsi="Arial" w:cs="Arial"/>
          <w:b/>
          <w:bCs/>
          <w:color w:val="000000"/>
        </w:rPr>
        <w:t>Results</w:t>
      </w:r>
    </w:p>
    <w:p w14:paraId="0067C4C9" w14:textId="133687A6" w:rsidR="004E5433" w:rsidRDefault="004E5433" w:rsidP="004E5433">
      <w:pPr>
        <w:rPr>
          <w:rFonts w:eastAsia="Times New Roman" w:cstheme="minorHAnsi"/>
          <w:color w:val="000000"/>
          <w14:ligatures w14:val="none"/>
        </w:rPr>
      </w:pPr>
    </w:p>
    <w:p w14:paraId="1E65B614" w14:textId="6F42DB48" w:rsidR="004E5433" w:rsidRPr="004E5433" w:rsidRDefault="004E5433" w:rsidP="004E5433">
      <w:pPr>
        <w:pStyle w:val="Prrafodelista"/>
        <w:numPr>
          <w:ilvl w:val="0"/>
          <w:numId w:val="13"/>
        </w:numPr>
        <w:rPr>
          <w:rFonts w:eastAsia="Times New Roman" w:cstheme="minorHAnsi"/>
          <w:color w:val="000000"/>
          <w14:ligatures w14:val="none"/>
        </w:rPr>
      </w:pPr>
      <w:r>
        <w:rPr>
          <w:rFonts w:eastAsia="Times New Roman" w:cstheme="minorHAnsi"/>
          <w:color w:val="000000"/>
          <w14:ligatures w14:val="none"/>
        </w:rPr>
        <w:t xml:space="preserve">Explore nice measures/visualizations for comparing </w:t>
      </w:r>
      <w:proofErr w:type="gramStart"/>
      <w:r>
        <w:rPr>
          <w:rFonts w:eastAsia="Times New Roman" w:cstheme="minorHAnsi"/>
          <w:color w:val="000000"/>
          <w14:ligatures w14:val="none"/>
        </w:rPr>
        <w:t>distributions</w:t>
      </w:r>
      <w:proofErr w:type="gramEnd"/>
    </w:p>
    <w:p w14:paraId="2CCDABBD" w14:textId="63C97F59" w:rsidR="00EC4B8B" w:rsidRDefault="00EC4B8B" w:rsidP="00EC4B8B"/>
    <w:p w14:paraId="408A8F12" w14:textId="6F907553" w:rsidR="004E5433" w:rsidRDefault="004E5433" w:rsidP="004E5433">
      <w:pPr>
        <w:pStyle w:val="Prrafodelista"/>
        <w:numPr>
          <w:ilvl w:val="0"/>
          <w:numId w:val="12"/>
        </w:numPr>
      </w:pPr>
      <w:r>
        <w:t>Discussions</w:t>
      </w:r>
    </w:p>
    <w:p w14:paraId="1E4120E2" w14:textId="78F5D15C" w:rsidR="004E5433" w:rsidRDefault="004E5433" w:rsidP="004E5433">
      <w:pPr>
        <w:pStyle w:val="Prrafodelista"/>
        <w:numPr>
          <w:ilvl w:val="0"/>
          <w:numId w:val="13"/>
        </w:numPr>
      </w:pPr>
      <w:r>
        <w:t xml:space="preserve">Bias of Reddit population - </w:t>
      </w:r>
      <w:r w:rsidR="00502A72">
        <w:t>a</w:t>
      </w:r>
      <w:r>
        <w:t xml:space="preserve">lso interesting if we show it as a measure of polarization on Reddit though, but without having a non-biased group or exact description of Reddit population we cannot do comparisons. </w:t>
      </w:r>
    </w:p>
    <w:p w14:paraId="127F96C6" w14:textId="5673578B" w:rsidR="004E5433" w:rsidRDefault="004E5433" w:rsidP="004E5433">
      <w:pPr>
        <w:pStyle w:val="Prrafodelista"/>
        <w:numPr>
          <w:ilvl w:val="0"/>
          <w:numId w:val="13"/>
        </w:numPr>
      </w:pPr>
      <w:r>
        <w:t xml:space="preserve">Extracted from r/news, which we assume as with </w:t>
      </w:r>
      <w:commentRangeStart w:id="20"/>
      <w:r>
        <w:t xml:space="preserve">no political leaning </w:t>
      </w:r>
      <w:commentRangeEnd w:id="20"/>
      <w:r w:rsidR="00502A72">
        <w:rPr>
          <w:rStyle w:val="Refdecomentario"/>
        </w:rPr>
        <w:commentReference w:id="20"/>
      </w:r>
      <w:r w:rsidR="00502A72">
        <w:t xml:space="preserve">but </w:t>
      </w:r>
      <w:r>
        <w:t xml:space="preserve">probably has a more democrat leaning (maybe we could do a quick exploration of which newspapers are mostly shared there and see the classification). Are we leaving conservatives out? Could </w:t>
      </w:r>
      <w:proofErr w:type="gramStart"/>
      <w:r>
        <w:t>explore</w:t>
      </w:r>
      <w:proofErr w:type="gramEnd"/>
      <w:r>
        <w:t xml:space="preserve"> </w:t>
      </w:r>
    </w:p>
    <w:p w14:paraId="05741891" w14:textId="58D4F758" w:rsidR="004E5433" w:rsidRPr="00EC4B8B" w:rsidRDefault="004E5433" w:rsidP="004E5433">
      <w:pPr>
        <w:pStyle w:val="Prrafodelista"/>
        <w:numPr>
          <w:ilvl w:val="0"/>
          <w:numId w:val="13"/>
        </w:numPr>
      </w:pPr>
      <w:r>
        <w:t>Further applications: parliamentary debates, newspaper articles, other social media.</w:t>
      </w:r>
    </w:p>
    <w:sectPr w:rsidR="004E5433" w:rsidRPr="00EC4B8B" w:rsidSect="007E7DA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9" w:author="Sofia Karsaclian" w:date="2024-03-17T15:55:00Z" w:initials="SK">
    <w:p w14:paraId="096DA5B2" w14:textId="77777777" w:rsidR="00502A72" w:rsidRDefault="00502A72" w:rsidP="00502A72">
      <w:pPr>
        <w:pStyle w:val="Textocomentario"/>
      </w:pPr>
      <w:r>
        <w:rPr>
          <w:rStyle w:val="Refdecomentario"/>
        </w:rPr>
        <w:annotationRef/>
      </w:r>
      <w:r>
        <w:t>Discuss why not fine-tuning or other methods. Not training for task but for new input</w:t>
      </w:r>
    </w:p>
  </w:comment>
  <w:comment w:id="20" w:author="Sofia Karsaclian" w:date="2024-03-17T15:54:00Z" w:initials="SK">
    <w:p w14:paraId="1CFA6D68" w14:textId="36844B8D" w:rsidR="00502A72" w:rsidRDefault="00502A72" w:rsidP="00502A72">
      <w:pPr>
        <w:pStyle w:val="Textocomentario"/>
      </w:pPr>
      <w:r>
        <w:rPr>
          <w:rStyle w:val="Refdecomentario"/>
        </w:rPr>
        <w:annotationRef/>
      </w:r>
      <w:r>
        <w:t>Subreddit description: „</w:t>
      </w:r>
      <w:r>
        <w:rPr>
          <w:highlight w:val="white"/>
        </w:rPr>
        <w:t>The place for news articles about current events in the United States and the rest of the world. Discuss it all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96DA5B2" w15:done="0"/>
  <w15:commentEx w15:paraId="1CFA6D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D69D575" w16cex:dateUtc="2024-03-17T14:55:00Z"/>
  <w16cex:commentExtensible w16cex:durableId="2B219DF9" w16cex:dateUtc="2024-03-17T14: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96DA5B2" w16cid:durableId="7D69D575"/>
  <w16cid:commentId w16cid:paraId="1CFA6D68" w16cid:durableId="2B219D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E1B81"/>
    <w:multiLevelType w:val="multilevel"/>
    <w:tmpl w:val="B4B4D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D1203"/>
    <w:multiLevelType w:val="hybridMultilevel"/>
    <w:tmpl w:val="4DEA6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B2277"/>
    <w:multiLevelType w:val="multilevel"/>
    <w:tmpl w:val="D9C88B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02483D"/>
    <w:multiLevelType w:val="multilevel"/>
    <w:tmpl w:val="FF20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A21F2"/>
    <w:multiLevelType w:val="multilevel"/>
    <w:tmpl w:val="E5C45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32697F"/>
    <w:multiLevelType w:val="hybridMultilevel"/>
    <w:tmpl w:val="E98C3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14674"/>
    <w:multiLevelType w:val="multilevel"/>
    <w:tmpl w:val="3D820E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372DEE"/>
    <w:multiLevelType w:val="multilevel"/>
    <w:tmpl w:val="8B8E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5E6D63"/>
    <w:multiLevelType w:val="multilevel"/>
    <w:tmpl w:val="5A9468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0039C9"/>
    <w:multiLevelType w:val="hybridMultilevel"/>
    <w:tmpl w:val="DF7C466E"/>
    <w:lvl w:ilvl="0" w:tplc="0FE29678">
      <w:start w:val="1"/>
      <w:numFmt w:val="bullet"/>
      <w:lvlText w:val="-"/>
      <w:lvlJc w:val="left"/>
      <w:pPr>
        <w:ind w:left="720" w:hanging="360"/>
      </w:pPr>
      <w:rPr>
        <w:rFonts w:ascii="Arial" w:eastAsia="Times New Roman" w:hAnsi="Arial" w:cs="Arial"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8E1879"/>
    <w:multiLevelType w:val="hybridMultilevel"/>
    <w:tmpl w:val="50705A38"/>
    <w:lvl w:ilvl="0" w:tplc="DB6A1F04">
      <w:start w:val="2"/>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D7695A"/>
    <w:multiLevelType w:val="multilevel"/>
    <w:tmpl w:val="D3B094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F43426"/>
    <w:multiLevelType w:val="hybridMultilevel"/>
    <w:tmpl w:val="CAC69A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6F61B0"/>
    <w:multiLevelType w:val="multilevel"/>
    <w:tmpl w:val="DC6CBE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9883950">
    <w:abstractNumId w:val="4"/>
  </w:num>
  <w:num w:numId="2" w16cid:durableId="660082664">
    <w:abstractNumId w:val="6"/>
    <w:lvlOverride w:ilvl="0">
      <w:lvl w:ilvl="0">
        <w:numFmt w:val="decimal"/>
        <w:lvlText w:val="%1."/>
        <w:lvlJc w:val="left"/>
      </w:lvl>
    </w:lvlOverride>
  </w:num>
  <w:num w:numId="3" w16cid:durableId="894900957">
    <w:abstractNumId w:val="11"/>
    <w:lvlOverride w:ilvl="0">
      <w:lvl w:ilvl="0">
        <w:numFmt w:val="decimal"/>
        <w:lvlText w:val="%1."/>
        <w:lvlJc w:val="left"/>
      </w:lvl>
    </w:lvlOverride>
  </w:num>
  <w:num w:numId="4" w16cid:durableId="1637687357">
    <w:abstractNumId w:val="8"/>
    <w:lvlOverride w:ilvl="0">
      <w:lvl w:ilvl="0">
        <w:numFmt w:val="decimal"/>
        <w:lvlText w:val="%1."/>
        <w:lvlJc w:val="left"/>
      </w:lvl>
    </w:lvlOverride>
  </w:num>
  <w:num w:numId="5" w16cid:durableId="1086683404">
    <w:abstractNumId w:val="2"/>
    <w:lvlOverride w:ilvl="0">
      <w:lvl w:ilvl="0">
        <w:numFmt w:val="decimal"/>
        <w:lvlText w:val="%1."/>
        <w:lvlJc w:val="left"/>
      </w:lvl>
    </w:lvlOverride>
  </w:num>
  <w:num w:numId="6" w16cid:durableId="1558586808">
    <w:abstractNumId w:val="13"/>
    <w:lvlOverride w:ilvl="0">
      <w:lvl w:ilvl="0">
        <w:numFmt w:val="decimal"/>
        <w:lvlText w:val="%1."/>
        <w:lvlJc w:val="left"/>
      </w:lvl>
    </w:lvlOverride>
  </w:num>
  <w:num w:numId="7" w16cid:durableId="252595335">
    <w:abstractNumId w:val="1"/>
  </w:num>
  <w:num w:numId="8" w16cid:durableId="1310475489">
    <w:abstractNumId w:val="5"/>
  </w:num>
  <w:num w:numId="9" w16cid:durableId="946305878">
    <w:abstractNumId w:val="3"/>
  </w:num>
  <w:num w:numId="10" w16cid:durableId="1209875172">
    <w:abstractNumId w:val="9"/>
  </w:num>
  <w:num w:numId="11" w16cid:durableId="1913731689">
    <w:abstractNumId w:val="0"/>
  </w:num>
  <w:num w:numId="12" w16cid:durableId="429936897">
    <w:abstractNumId w:val="12"/>
  </w:num>
  <w:num w:numId="13" w16cid:durableId="837160659">
    <w:abstractNumId w:val="10"/>
  </w:num>
  <w:num w:numId="14" w16cid:durableId="1336685366">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962177467">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361200020">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1347101384">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771778206">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563881487">
    <w:abstractNumId w:val="7"/>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drian Ruhe">
    <w15:presenceInfo w15:providerId="Windows Live" w15:userId="898ad5dc28a96cd8"/>
  </w15:person>
  <w15:person w15:author="Sofia Karsaclian">
    <w15:presenceInfo w15:providerId="AD" w15:userId="S::Sofia.Karsaclian@uko.bwedu.de::8b95b5d1-1fbd-479c-acaa-b13c6b72de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5C6"/>
    <w:rsid w:val="000146DF"/>
    <w:rsid w:val="0008122B"/>
    <w:rsid w:val="000A15C6"/>
    <w:rsid w:val="00171B9D"/>
    <w:rsid w:val="00244D38"/>
    <w:rsid w:val="00391249"/>
    <w:rsid w:val="0044152E"/>
    <w:rsid w:val="0048249D"/>
    <w:rsid w:val="004B39BB"/>
    <w:rsid w:val="004B4AED"/>
    <w:rsid w:val="004E5433"/>
    <w:rsid w:val="00502A72"/>
    <w:rsid w:val="006136D3"/>
    <w:rsid w:val="00672EE0"/>
    <w:rsid w:val="006C264D"/>
    <w:rsid w:val="0070596D"/>
    <w:rsid w:val="00727C88"/>
    <w:rsid w:val="00752918"/>
    <w:rsid w:val="00796F4F"/>
    <w:rsid w:val="007E7DA8"/>
    <w:rsid w:val="008064C3"/>
    <w:rsid w:val="008921CE"/>
    <w:rsid w:val="008C6F29"/>
    <w:rsid w:val="009125F0"/>
    <w:rsid w:val="00932EAF"/>
    <w:rsid w:val="009F4D78"/>
    <w:rsid w:val="00A52B54"/>
    <w:rsid w:val="00A66D85"/>
    <w:rsid w:val="00B2036E"/>
    <w:rsid w:val="00C06C5A"/>
    <w:rsid w:val="00C30461"/>
    <w:rsid w:val="00C42342"/>
    <w:rsid w:val="00CB5674"/>
    <w:rsid w:val="00D73CA6"/>
    <w:rsid w:val="00DF143B"/>
    <w:rsid w:val="00E26EEC"/>
    <w:rsid w:val="00E74C4C"/>
    <w:rsid w:val="00E8184A"/>
    <w:rsid w:val="00E9741D"/>
    <w:rsid w:val="00EC4B8B"/>
    <w:rsid w:val="00F7476D"/>
    <w:rsid w:val="00FF027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A61F2"/>
  <w15:chartTrackingRefBased/>
  <w15:docId w15:val="{5FF3B86F-5D06-4DE5-8FE9-D7A3F2BF7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15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A15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A15C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A15C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A15C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A15C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A15C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A15C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A15C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15C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A15C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A15C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A15C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A15C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A15C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A15C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A15C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A15C6"/>
    <w:rPr>
      <w:rFonts w:eastAsiaTheme="majorEastAsia" w:cstheme="majorBidi"/>
      <w:color w:val="272727" w:themeColor="text1" w:themeTint="D8"/>
    </w:rPr>
  </w:style>
  <w:style w:type="paragraph" w:styleId="Ttulo">
    <w:name w:val="Title"/>
    <w:basedOn w:val="Normal"/>
    <w:next w:val="Normal"/>
    <w:link w:val="TtuloCar"/>
    <w:uiPriority w:val="10"/>
    <w:qFormat/>
    <w:rsid w:val="000A15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15C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A15C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A15C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A15C6"/>
    <w:pPr>
      <w:spacing w:before="160"/>
      <w:jc w:val="center"/>
    </w:pPr>
    <w:rPr>
      <w:i/>
      <w:iCs/>
      <w:color w:val="404040" w:themeColor="text1" w:themeTint="BF"/>
    </w:rPr>
  </w:style>
  <w:style w:type="character" w:customStyle="1" w:styleId="CitaCar">
    <w:name w:val="Cita Car"/>
    <w:basedOn w:val="Fuentedeprrafopredeter"/>
    <w:link w:val="Cita"/>
    <w:uiPriority w:val="29"/>
    <w:rsid w:val="000A15C6"/>
    <w:rPr>
      <w:i/>
      <w:iCs/>
      <w:color w:val="404040" w:themeColor="text1" w:themeTint="BF"/>
    </w:rPr>
  </w:style>
  <w:style w:type="paragraph" w:styleId="Prrafodelista">
    <w:name w:val="List Paragraph"/>
    <w:basedOn w:val="Normal"/>
    <w:uiPriority w:val="34"/>
    <w:qFormat/>
    <w:rsid w:val="000A15C6"/>
    <w:pPr>
      <w:ind w:left="720"/>
      <w:contextualSpacing/>
    </w:pPr>
  </w:style>
  <w:style w:type="character" w:styleId="nfasisintenso">
    <w:name w:val="Intense Emphasis"/>
    <w:basedOn w:val="Fuentedeprrafopredeter"/>
    <w:uiPriority w:val="21"/>
    <w:qFormat/>
    <w:rsid w:val="000A15C6"/>
    <w:rPr>
      <w:i/>
      <w:iCs/>
      <w:color w:val="2F5496" w:themeColor="accent1" w:themeShade="BF"/>
    </w:rPr>
  </w:style>
  <w:style w:type="paragraph" w:styleId="Citadestacada">
    <w:name w:val="Intense Quote"/>
    <w:basedOn w:val="Normal"/>
    <w:next w:val="Normal"/>
    <w:link w:val="CitadestacadaCar"/>
    <w:uiPriority w:val="30"/>
    <w:qFormat/>
    <w:rsid w:val="000A15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A15C6"/>
    <w:rPr>
      <w:i/>
      <w:iCs/>
      <w:color w:val="2F5496" w:themeColor="accent1" w:themeShade="BF"/>
    </w:rPr>
  </w:style>
  <w:style w:type="character" w:styleId="Referenciaintensa">
    <w:name w:val="Intense Reference"/>
    <w:basedOn w:val="Fuentedeprrafopredeter"/>
    <w:uiPriority w:val="32"/>
    <w:qFormat/>
    <w:rsid w:val="000A15C6"/>
    <w:rPr>
      <w:b/>
      <w:bCs/>
      <w:smallCaps/>
      <w:color w:val="2F5496" w:themeColor="accent1" w:themeShade="BF"/>
      <w:spacing w:val="5"/>
    </w:rPr>
  </w:style>
  <w:style w:type="paragraph" w:styleId="NormalWeb">
    <w:name w:val="Normal (Web)"/>
    <w:basedOn w:val="Normal"/>
    <w:uiPriority w:val="99"/>
    <w:semiHidden/>
    <w:unhideWhenUsed/>
    <w:rsid w:val="00EC4B8B"/>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Hipervnculo">
    <w:name w:val="Hyperlink"/>
    <w:basedOn w:val="Fuentedeprrafopredeter"/>
    <w:uiPriority w:val="99"/>
    <w:unhideWhenUsed/>
    <w:rsid w:val="00EC4B8B"/>
    <w:rPr>
      <w:color w:val="0000FF"/>
      <w:u w:val="single"/>
    </w:rPr>
  </w:style>
  <w:style w:type="character" w:styleId="Refdecomentario">
    <w:name w:val="annotation reference"/>
    <w:basedOn w:val="Fuentedeprrafopredeter"/>
    <w:uiPriority w:val="99"/>
    <w:semiHidden/>
    <w:unhideWhenUsed/>
    <w:rsid w:val="00502A72"/>
    <w:rPr>
      <w:sz w:val="16"/>
      <w:szCs w:val="16"/>
    </w:rPr>
  </w:style>
  <w:style w:type="paragraph" w:styleId="Textocomentario">
    <w:name w:val="annotation text"/>
    <w:basedOn w:val="Normal"/>
    <w:link w:val="TextocomentarioCar"/>
    <w:uiPriority w:val="99"/>
    <w:unhideWhenUsed/>
    <w:rsid w:val="00502A72"/>
    <w:pPr>
      <w:spacing w:line="240" w:lineRule="auto"/>
    </w:pPr>
    <w:rPr>
      <w:sz w:val="20"/>
      <w:szCs w:val="20"/>
    </w:rPr>
  </w:style>
  <w:style w:type="character" w:customStyle="1" w:styleId="TextocomentarioCar">
    <w:name w:val="Texto comentario Car"/>
    <w:basedOn w:val="Fuentedeprrafopredeter"/>
    <w:link w:val="Textocomentario"/>
    <w:uiPriority w:val="99"/>
    <w:rsid w:val="00502A72"/>
    <w:rPr>
      <w:sz w:val="20"/>
      <w:szCs w:val="20"/>
    </w:rPr>
  </w:style>
  <w:style w:type="paragraph" w:styleId="Asuntodelcomentario">
    <w:name w:val="annotation subject"/>
    <w:basedOn w:val="Textocomentario"/>
    <w:next w:val="Textocomentario"/>
    <w:link w:val="AsuntodelcomentarioCar"/>
    <w:uiPriority w:val="99"/>
    <w:semiHidden/>
    <w:unhideWhenUsed/>
    <w:rsid w:val="00502A72"/>
    <w:rPr>
      <w:b/>
      <w:bCs/>
    </w:rPr>
  </w:style>
  <w:style w:type="character" w:customStyle="1" w:styleId="AsuntodelcomentarioCar">
    <w:name w:val="Asunto del comentario Car"/>
    <w:basedOn w:val="TextocomentarioCar"/>
    <w:link w:val="Asuntodelcomentario"/>
    <w:uiPriority w:val="99"/>
    <w:semiHidden/>
    <w:rsid w:val="00502A72"/>
    <w:rPr>
      <w:b/>
      <w:bCs/>
      <w:sz w:val="20"/>
      <w:szCs w:val="20"/>
    </w:rPr>
  </w:style>
  <w:style w:type="character" w:styleId="Mencinsinresolver">
    <w:name w:val="Unresolved Mention"/>
    <w:basedOn w:val="Fuentedeprrafopredeter"/>
    <w:uiPriority w:val="99"/>
    <w:semiHidden/>
    <w:unhideWhenUsed/>
    <w:rsid w:val="00672EE0"/>
    <w:rPr>
      <w:color w:val="605E5C"/>
      <w:shd w:val="clear" w:color="auto" w:fill="E1DFDD"/>
    </w:rPr>
  </w:style>
  <w:style w:type="paragraph" w:styleId="Revisin">
    <w:name w:val="Revision"/>
    <w:hidden/>
    <w:uiPriority w:val="99"/>
    <w:semiHidden/>
    <w:rsid w:val="00F747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139324">
      <w:bodyDiv w:val="1"/>
      <w:marLeft w:val="0"/>
      <w:marRight w:val="0"/>
      <w:marTop w:val="0"/>
      <w:marBottom w:val="0"/>
      <w:divBdr>
        <w:top w:val="none" w:sz="0" w:space="0" w:color="auto"/>
        <w:left w:val="none" w:sz="0" w:space="0" w:color="auto"/>
        <w:bottom w:val="none" w:sz="0" w:space="0" w:color="auto"/>
        <w:right w:val="none" w:sz="0" w:space="0" w:color="auto"/>
      </w:divBdr>
    </w:div>
    <w:div w:id="1219708328">
      <w:bodyDiv w:val="1"/>
      <w:marLeft w:val="0"/>
      <w:marRight w:val="0"/>
      <w:marTop w:val="0"/>
      <w:marBottom w:val="0"/>
      <w:divBdr>
        <w:top w:val="none" w:sz="0" w:space="0" w:color="auto"/>
        <w:left w:val="none" w:sz="0" w:space="0" w:color="auto"/>
        <w:bottom w:val="none" w:sz="0" w:space="0" w:color="auto"/>
        <w:right w:val="none" w:sz="0" w:space="0" w:color="auto"/>
      </w:divBdr>
    </w:div>
    <w:div w:id="1230507038">
      <w:bodyDiv w:val="1"/>
      <w:marLeft w:val="0"/>
      <w:marRight w:val="0"/>
      <w:marTop w:val="0"/>
      <w:marBottom w:val="0"/>
      <w:divBdr>
        <w:top w:val="none" w:sz="0" w:space="0" w:color="auto"/>
        <w:left w:val="none" w:sz="0" w:space="0" w:color="auto"/>
        <w:bottom w:val="none" w:sz="0" w:space="0" w:color="auto"/>
        <w:right w:val="none" w:sz="0" w:space="0" w:color="auto"/>
      </w:divBdr>
    </w:div>
    <w:div w:id="189480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nford.edu/" TargetMode="Externa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hyperlink" Target="https://www.utexas.edu/" TargetMode="External"/><Relationship Id="rId12" Type="http://schemas.microsoft.com/office/2016/09/relationships/commentsIds" Target="commentsId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umich.edu/" TargetMode="External"/><Relationship Id="rId11" Type="http://schemas.microsoft.com/office/2011/relationships/commentsExtended" Target="commentsExtended.xml"/><Relationship Id="rId5" Type="http://schemas.openxmlformats.org/officeDocument/2006/relationships/hyperlink" Target="https://duke.edu/" TargetMode="Externa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www.pewresearch.org/politics/2020/08/13/important-issues-in-the-2020-election/"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1588</Words>
  <Characters>9053</Characters>
  <Application>Microsoft Office Word</Application>
  <DocSecurity>0</DocSecurity>
  <Lines>75</Lines>
  <Paragraphs>21</Paragraphs>
  <ScaleCrop>false</ScaleCrop>
  <HeadingPairs>
    <vt:vector size="6" baseType="variant">
      <vt:variant>
        <vt:lpstr>Título</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Karsaclian</dc:creator>
  <cp:keywords/>
  <dc:description/>
  <cp:lastModifiedBy>Agustina Pesce</cp:lastModifiedBy>
  <cp:revision>9</cp:revision>
  <dcterms:created xsi:type="dcterms:W3CDTF">2024-03-17T14:32:00Z</dcterms:created>
  <dcterms:modified xsi:type="dcterms:W3CDTF">2024-03-22T16:15:00Z</dcterms:modified>
</cp:coreProperties>
</file>